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640" w:rsidRPr="00CB2B6F" w:rsidRDefault="00227640" w:rsidP="00227640">
      <w:pPr>
        <w:rPr>
          <w:b/>
          <w:u w:val="single"/>
        </w:rPr>
      </w:pPr>
      <w:r>
        <w:rPr>
          <w:b/>
        </w:rPr>
        <w:t xml:space="preserve">                                 </w:t>
      </w:r>
      <w:r w:rsidRPr="00CB2B6F">
        <w:rPr>
          <w:b/>
          <w:highlight w:val="yellow"/>
          <w:u w:val="single"/>
        </w:rPr>
        <w:t>[To be issued by customer on their letter head]</w:t>
      </w:r>
    </w:p>
    <w:p w:rsidR="00227640" w:rsidRDefault="00227640" w:rsidP="00227640">
      <w:r w:rsidRPr="00CB2B6F">
        <w:rPr>
          <w:highlight w:val="yellow"/>
        </w:rPr>
        <w:t>[Date]</w:t>
      </w:r>
    </w:p>
    <w:p w:rsidR="00227640" w:rsidRDefault="00227640" w:rsidP="00227640"/>
    <w:p w:rsidR="00227640" w:rsidRDefault="00227640" w:rsidP="00227640">
      <w:pPr>
        <w:contextualSpacing/>
      </w:pPr>
      <w:r>
        <w:t>To,</w:t>
      </w:r>
    </w:p>
    <w:p w:rsidR="00227640" w:rsidRDefault="00227640" w:rsidP="00227640">
      <w:pPr>
        <w:contextualSpacing/>
      </w:pPr>
    </w:p>
    <w:p w:rsidR="00227640" w:rsidRPr="008E597C" w:rsidRDefault="00227640" w:rsidP="00227640">
      <w:pPr>
        <w:spacing w:after="0"/>
        <w:ind w:right="-20"/>
      </w:pPr>
      <w:r w:rsidRPr="008E597C">
        <w:t>Department of Homeland Security</w:t>
      </w:r>
    </w:p>
    <w:p w:rsidR="00227640" w:rsidRPr="008E597C" w:rsidRDefault="00227640" w:rsidP="00227640">
      <w:pPr>
        <w:spacing w:after="0" w:line="240" w:lineRule="exact"/>
        <w:ind w:right="-71"/>
      </w:pPr>
      <w:r w:rsidRPr="008E597C">
        <w:t>US Citizenship and Immigration Services</w:t>
      </w:r>
    </w:p>
    <w:p w:rsidR="00227640" w:rsidRDefault="00227640" w:rsidP="00227640">
      <w:pPr>
        <w:contextualSpacing/>
      </w:pPr>
    </w:p>
    <w:p w:rsidR="00227640" w:rsidRDefault="00227640" w:rsidP="00227640">
      <w:pPr>
        <w:contextualSpacing/>
      </w:pPr>
      <w:r>
        <w:t>Dear Sir/Madam,</w:t>
      </w:r>
    </w:p>
    <w:p w:rsidR="00227640" w:rsidRDefault="00227640" w:rsidP="00227640">
      <w:pPr>
        <w:contextualSpacing/>
      </w:pPr>
    </w:p>
    <w:p w:rsidR="00227640" w:rsidRDefault="00227640" w:rsidP="00227640">
      <w:pPr>
        <w:spacing w:after="0" w:line="254" w:lineRule="auto"/>
        <w:ind w:right="68"/>
        <w:jc w:val="both"/>
      </w:pPr>
      <w:r w:rsidRPr="008E597C">
        <w:t xml:space="preserve">Wipro </w:t>
      </w:r>
      <w:del w:id="0" w:author="Prasanna S K R (Global Immigration Management Services)" w:date="2019-07-09T14:20:00Z">
        <w:r w:rsidRPr="008E597C" w:rsidDel="006B50FC">
          <w:delText xml:space="preserve">Technologies </w:delText>
        </w:r>
      </w:del>
      <w:r w:rsidRPr="008E597C">
        <w:t xml:space="preserve">Limited; has a Master Professional Services Agreement (''MPSA'') with </w:t>
      </w:r>
      <w:r w:rsidRPr="00CB2B6F">
        <w:rPr>
          <w:highlight w:val="yellow"/>
        </w:rPr>
        <w:t>(Customer Name).</w:t>
      </w:r>
      <w:r>
        <w:t xml:space="preserve">  </w:t>
      </w:r>
      <w:r w:rsidRPr="008E597C">
        <w:t xml:space="preserve">Our complex projects require the individuals </w:t>
      </w:r>
      <w:r>
        <w:t>expertise i</w:t>
      </w:r>
      <w:r w:rsidRPr="008E597C">
        <w:t>n the relevant technologies and domains which we understand is also an industry standard. The need to maintain and support our various projects requires a multi-level of professional skills</w:t>
      </w:r>
      <w:r>
        <w:t xml:space="preserve"> which </w:t>
      </w:r>
      <w:r w:rsidRPr="008E597C">
        <w:t>seeks qualified professionals from Wipro Technologies Limited</w:t>
      </w:r>
      <w:r>
        <w:t xml:space="preserve">. </w:t>
      </w:r>
      <w:r w:rsidRPr="008E597C">
        <w:t>These service projects are for variable durations extending up to 36 months. However the length of the project is frequently reviewed and may be extended subject to final delivery of the project.</w:t>
      </w:r>
    </w:p>
    <w:p w:rsidR="00227640" w:rsidRDefault="00227640" w:rsidP="00227640">
      <w:pPr>
        <w:contextualSpacing/>
        <w:jc w:val="both"/>
      </w:pPr>
    </w:p>
    <w:p w:rsidR="00227640" w:rsidRDefault="00227640" w:rsidP="00227640">
      <w:pPr>
        <w:contextualSpacing/>
        <w:jc w:val="both"/>
      </w:pPr>
      <w:r w:rsidRPr="008E597C">
        <w:t>In accordance with the Mast</w:t>
      </w:r>
      <w:r>
        <w:t xml:space="preserve">er Professional </w:t>
      </w:r>
      <w:r w:rsidRPr="008E597C">
        <w:t xml:space="preserve">Services Agreement, between </w:t>
      </w:r>
      <w:r w:rsidRPr="00CB2B6F">
        <w:rPr>
          <w:highlight w:val="yellow"/>
        </w:rPr>
        <w:t>[Customer name]</w:t>
      </w:r>
      <w:r w:rsidRPr="008E597C">
        <w:t xml:space="preserve"> </w:t>
      </w:r>
      <w:r>
        <w:t xml:space="preserve">and Wipro </w:t>
      </w:r>
      <w:r w:rsidRPr="00CB2B6F">
        <w:rPr>
          <w:highlight w:val="yellow"/>
        </w:rPr>
        <w:t>[EMPLOYEE]</w:t>
      </w:r>
      <w:r w:rsidRPr="008E597C">
        <w:t xml:space="preserve"> will be working on a temporary basis in the capacity of </w:t>
      </w:r>
      <w:r w:rsidRPr="00CB2B6F">
        <w:rPr>
          <w:highlight w:val="yellow"/>
        </w:rPr>
        <w:t>[LCA designation]</w:t>
      </w:r>
      <w:r>
        <w:t xml:space="preserve"> </w:t>
      </w:r>
      <w:r w:rsidRPr="00CB2B6F">
        <w:rPr>
          <w:highlight w:val="green"/>
        </w:rPr>
        <w:t>(</w:t>
      </w:r>
      <w:r w:rsidRPr="00CB2B6F">
        <w:rPr>
          <w:i/>
          <w:highlight w:val="green"/>
        </w:rPr>
        <w:t xml:space="preserve">please make sure the LCA designation matches to the application initiated in </w:t>
      </w:r>
      <w:proofErr w:type="gramStart"/>
      <w:r w:rsidRPr="00CB2B6F">
        <w:rPr>
          <w:i/>
          <w:highlight w:val="green"/>
        </w:rPr>
        <w:t>IMS</w:t>
      </w:r>
      <w:r w:rsidRPr="00CB2B6F">
        <w:rPr>
          <w:highlight w:val="green"/>
        </w:rPr>
        <w:t xml:space="preserve"> )</w:t>
      </w:r>
      <w:proofErr w:type="gramEnd"/>
      <w:r>
        <w:t xml:space="preserve">  Wipro on an assignment at the </w:t>
      </w:r>
      <w:r w:rsidRPr="008E597C">
        <w:rPr>
          <w:highlight w:val="yellow"/>
        </w:rPr>
        <w:t>[Customer name]</w:t>
      </w:r>
      <w:r>
        <w:t xml:space="preserve"> location at </w:t>
      </w:r>
      <w:r w:rsidRPr="008E597C">
        <w:rPr>
          <w:highlight w:val="yellow"/>
        </w:rPr>
        <w:t>[STREET, CITY, STATE, ZIP</w:t>
      </w:r>
    </w:p>
    <w:p w:rsidR="00227640" w:rsidRDefault="00227640" w:rsidP="00227640">
      <w:pPr>
        <w:contextualSpacing/>
      </w:pPr>
    </w:p>
    <w:p w:rsidR="00227640" w:rsidRDefault="00227640" w:rsidP="00227640">
      <w:pPr>
        <w:contextualSpacing/>
      </w:pPr>
      <w:r w:rsidRPr="00CB2B6F">
        <w:rPr>
          <w:highlight w:val="yellow"/>
        </w:rPr>
        <w:t>[EMPLOYEE]</w:t>
      </w:r>
      <w:r>
        <w:t xml:space="preserve"> will be responsible for</w:t>
      </w:r>
    </w:p>
    <w:p w:rsidR="00227640" w:rsidRDefault="00227640" w:rsidP="00227640">
      <w:pPr>
        <w:contextualSpacing/>
      </w:pPr>
    </w:p>
    <w:p w:rsidR="00227640" w:rsidRPr="009D6629" w:rsidRDefault="00227640" w:rsidP="00227640">
      <w:pPr>
        <w:pStyle w:val="ListParagraph"/>
        <w:ind w:left="0"/>
        <w:rPr>
          <w:rFonts w:ascii="Cambria" w:eastAsia="Cambria" w:hAnsi="Cambria" w:cs="Times New Roman"/>
          <w:sz w:val="24"/>
          <w:szCs w:val="24"/>
        </w:rPr>
      </w:pPr>
      <w:r>
        <w:rPr>
          <w:rFonts w:ascii="Cambria" w:eastAsia="Cambria" w:hAnsi="Cambria" w:cs="Times New Roman"/>
          <w:sz w:val="24"/>
          <w:szCs w:val="24"/>
          <w:highlight w:val="yellow"/>
        </w:rPr>
        <w:t>(Please</w:t>
      </w:r>
      <w:r w:rsidRPr="009D6629">
        <w:rPr>
          <w:rFonts w:ascii="Cambria" w:eastAsia="Cambria" w:hAnsi="Cambria" w:cs="Times New Roman"/>
          <w:sz w:val="24"/>
          <w:szCs w:val="24"/>
          <w:highlight w:val="yellow"/>
        </w:rPr>
        <w:t xml:space="preserve"> provide exact onsite roles and responsibilities (minimum 8 points) and the roles and responsibilities has to match with</w:t>
      </w:r>
      <w:r>
        <w:rPr>
          <w:rFonts w:ascii="Cambria" w:eastAsia="Cambria" w:hAnsi="Cambria" w:cs="Times New Roman"/>
          <w:sz w:val="24"/>
          <w:szCs w:val="24"/>
          <w:highlight w:val="yellow"/>
        </w:rPr>
        <w:t xml:space="preserve"> </w:t>
      </w:r>
      <w:r w:rsidRPr="009D6629">
        <w:rPr>
          <w:rFonts w:ascii="Cambria" w:eastAsia="Cambria" w:hAnsi="Cambria" w:cs="Times New Roman"/>
          <w:sz w:val="24"/>
          <w:szCs w:val="24"/>
          <w:highlight w:val="yellow"/>
        </w:rPr>
        <w:t>LCA designation</w:t>
      </w:r>
      <w:r>
        <w:rPr>
          <w:rFonts w:ascii="Cambria" w:eastAsia="Cambria" w:hAnsi="Cambria" w:cs="Times New Roman"/>
          <w:sz w:val="24"/>
          <w:szCs w:val="24"/>
          <w:highlight w:val="yellow"/>
        </w:rPr>
        <w:t>)</w:t>
      </w:r>
      <w:r w:rsidRPr="009D6629">
        <w:rPr>
          <w:rFonts w:ascii="Cambria" w:eastAsia="Cambria" w:hAnsi="Cambria" w:cs="Times New Roman"/>
          <w:sz w:val="24"/>
          <w:szCs w:val="24"/>
          <w:highlight w:val="yellow"/>
        </w:rPr>
        <w:t>.</w:t>
      </w:r>
    </w:p>
    <w:p w:rsidR="00227640" w:rsidRDefault="00227640" w:rsidP="00227640">
      <w:pPr>
        <w:contextualSpacing/>
      </w:pPr>
      <w:r>
        <w:rPr>
          <w:rStyle w:val="CommentReference"/>
        </w:rPr>
        <w:commentReference w:id="1"/>
      </w:r>
    </w:p>
    <w:p w:rsidR="00227640" w:rsidRDefault="00227640" w:rsidP="00227640">
      <w:pPr>
        <w:contextualSpacing/>
      </w:pPr>
    </w:p>
    <w:p w:rsidR="00227640" w:rsidRPr="00B871CD" w:rsidRDefault="00227640" w:rsidP="00227640">
      <w:pPr>
        <w:spacing w:after="0" w:line="254" w:lineRule="auto"/>
        <w:ind w:left="114" w:right="79" w:hanging="10"/>
        <w:jc w:val="both"/>
        <w:rPr>
          <w:strike/>
          <w:color w:val="FF0000"/>
        </w:rPr>
      </w:pPr>
      <w:r w:rsidRPr="003C005C">
        <w:t xml:space="preserve">The employees assigned by Wipro </w:t>
      </w:r>
      <w:del w:id="2" w:author="Prasanna S K R (Global Immigration Management Services)" w:date="2019-07-09T14:20:00Z">
        <w:r w:rsidRPr="003C005C" w:rsidDel="006B50FC">
          <w:delText xml:space="preserve">Technologies </w:delText>
        </w:r>
      </w:del>
      <w:r w:rsidRPr="003C005C">
        <w:t xml:space="preserve">Limited to our work locations remain employees of Wipro </w:t>
      </w:r>
      <w:del w:id="3" w:author="Prasanna S K R (Global Immigration Management Services)" w:date="2019-07-09T14:20:00Z">
        <w:r w:rsidRPr="003C005C" w:rsidDel="006B50FC">
          <w:delText>Te</w:delText>
        </w:r>
      </w:del>
      <w:del w:id="4" w:author="Prasanna S K R (Global Immigration Management Services)" w:date="2019-07-09T14:21:00Z">
        <w:r w:rsidRPr="003C005C" w:rsidDel="006B50FC">
          <w:delText xml:space="preserve">chnologies </w:delText>
        </w:r>
      </w:del>
      <w:r w:rsidRPr="003C005C">
        <w:t xml:space="preserve">Limited at all times, and are directly managed and supervised by Wipro’s Managers. We confirm that we have </w:t>
      </w:r>
      <w:del w:id="5" w:author="Prasanna S K R (Global Immigration Management Services)" w:date="2019-07-09T14:21:00Z">
        <w:r w:rsidRPr="003C005C" w:rsidDel="006B50FC">
          <w:delText xml:space="preserve">no </w:delText>
        </w:r>
      </w:del>
      <w:r w:rsidRPr="003C005C">
        <w:t xml:space="preserve">unilateral right or authority to relocate the individuals to another location or project. Wipro </w:t>
      </w:r>
      <w:del w:id="6" w:author="Prasanna S K R (Global Immigration Management Services)" w:date="2019-07-09T14:21:00Z">
        <w:r w:rsidRPr="003C005C" w:rsidDel="006B50FC">
          <w:delText xml:space="preserve">Technologies </w:delText>
        </w:r>
      </w:del>
      <w:r w:rsidRPr="003C005C">
        <w:t xml:space="preserve">Limited retains the sole and exclusive right to control the individuals' employment and the manner and means for accomplishing the services to be performed. </w:t>
      </w:r>
    </w:p>
    <w:p w:rsidR="00227640" w:rsidRDefault="00227640" w:rsidP="00227640">
      <w:pPr>
        <w:spacing w:before="18" w:after="0" w:line="240" w:lineRule="exact"/>
        <w:jc w:val="both"/>
      </w:pPr>
    </w:p>
    <w:p w:rsidR="00227640" w:rsidRPr="003C005C" w:rsidRDefault="00227640" w:rsidP="00227640">
      <w:pPr>
        <w:spacing w:after="0" w:line="252" w:lineRule="auto"/>
        <w:ind w:left="114" w:right="118"/>
        <w:jc w:val="both"/>
      </w:pPr>
      <w:r w:rsidRPr="003C005C">
        <w:t>Should you have any questions or require additional information, please do not hesitate to contact the undersigned.</w:t>
      </w:r>
    </w:p>
    <w:p w:rsidR="00227640" w:rsidRDefault="00227640" w:rsidP="00227640">
      <w:pPr>
        <w:contextualSpacing/>
      </w:pPr>
    </w:p>
    <w:p w:rsidR="00227640" w:rsidRDefault="00227640" w:rsidP="00227640">
      <w:pPr>
        <w:contextualSpacing/>
      </w:pPr>
      <w:smartTag w:uri="urn:schemas-microsoft-com:office:smarttags" w:element="PersonName">
        <w:r>
          <w:t>S</w:t>
        </w:r>
      </w:smartTag>
      <w:r>
        <w:t>incerely,</w:t>
      </w:r>
    </w:p>
    <w:p w:rsidR="00227640" w:rsidRDefault="00227640" w:rsidP="00227640">
      <w:pPr>
        <w:contextualSpacing/>
      </w:pPr>
    </w:p>
    <w:p w:rsidR="00227640" w:rsidRDefault="00227640" w:rsidP="00227640">
      <w:pPr>
        <w:contextualSpacing/>
      </w:pPr>
    </w:p>
    <w:p w:rsidR="00227640" w:rsidRDefault="00227640" w:rsidP="00227640">
      <w:pPr>
        <w:contextualSpacing/>
      </w:pPr>
      <w:r>
        <w:t>[NAME]</w:t>
      </w:r>
    </w:p>
    <w:p w:rsidR="00227640" w:rsidRDefault="00227640" w:rsidP="00227640">
      <w:pPr>
        <w:contextualSpacing/>
      </w:pPr>
      <w:r>
        <w:t>[TITLE]</w:t>
      </w:r>
    </w:p>
    <w:p w:rsidR="00227640" w:rsidRDefault="00227640" w:rsidP="00227640">
      <w:pPr>
        <w:contextualSpacing/>
      </w:pPr>
    </w:p>
    <w:p w:rsidR="00227640" w:rsidRDefault="00227640" w:rsidP="00227640">
      <w:pPr>
        <w:contextualSpacing/>
      </w:pPr>
    </w:p>
    <w:p w:rsidR="00AF4877" w:rsidRDefault="00AF4877"/>
    <w:sectPr w:rsidR="00AF4877" w:rsidSect="006056CD">
      <w:footerReference w:type="default" r:id="rId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ps" w:date="2013-08-06T10:54:00Z" w:initials="v">
    <w:p w:rsidR="00227640" w:rsidRDefault="00227640" w:rsidP="00227640">
      <w:pPr>
        <w:pStyle w:val="CommentText"/>
      </w:pPr>
      <w:r>
        <w:rPr>
          <w:rStyle w:val="CommentReference"/>
        </w:rPr>
        <w:annotationRef/>
      </w:r>
      <w:r>
        <w:t>Choose appropriate responsibilities for the employee based on his role and designation; should match with the ones uploaded in the H-1 questionnaire</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422" w:rsidRDefault="00484422" w:rsidP="006B50FC">
      <w:pPr>
        <w:spacing w:after="0"/>
      </w:pPr>
      <w:r>
        <w:separator/>
      </w:r>
    </w:p>
  </w:endnote>
  <w:endnote w:type="continuationSeparator" w:id="0">
    <w:p w:rsidR="00484422" w:rsidRDefault="00484422" w:rsidP="006B5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0FC" w:rsidRDefault="006B50FC">
    <w:pPr>
      <w:pStyle w:val="Footer"/>
    </w:pPr>
    <w:r>
      <w:rPr>
        <w:noProof/>
      </w:rPr>
      <mc:AlternateContent>
        <mc:Choice Requires="wps">
          <w:drawing>
            <wp:anchor distT="0" distB="0" distL="114300" distR="114300" simplePos="0" relativeHeight="251659264" behindDoc="0" locked="0" layoutInCell="0" allowOverlap="1" wp14:anchorId="04A720FC" wp14:editId="1AA916E0">
              <wp:simplePos x="0" y="0"/>
              <wp:positionH relativeFrom="page">
                <wp:posOffset>0</wp:posOffset>
              </wp:positionH>
              <wp:positionV relativeFrom="page">
                <wp:posOffset>9601200</wp:posOffset>
              </wp:positionV>
              <wp:extent cx="7772400" cy="266700"/>
              <wp:effectExtent l="0" t="0" r="0" b="0"/>
              <wp:wrapNone/>
              <wp:docPr id="1" name="MSIPCMd69846088694689fc931f22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B50FC" w:rsidRPr="006B50FC" w:rsidRDefault="006B50FC" w:rsidP="006B50FC">
                          <w:pPr>
                            <w:spacing w:after="0"/>
                            <w:jc w:val="center"/>
                            <w:rPr>
                              <w:rFonts w:ascii="Arial" w:hAnsi="Arial" w:cs="Arial"/>
                              <w:color w:val="000000"/>
                              <w:sz w:val="14"/>
                            </w:rPr>
                          </w:pPr>
                          <w:r w:rsidRPr="006B50F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4A720FC" id="_x0000_t202" coordsize="21600,21600" o:spt="202" path="m,l,21600r21600,l21600,xe">
              <v:stroke joinstyle="miter"/>
              <v:path gradientshapeok="t" o:connecttype="rect"/>
            </v:shapetype>
            <v:shape id="MSIPCMd69846088694689fc931f22f"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DInaYcWAwAANgYAAA4AAAAAAAAAAAAAAAAALgIA&#10;AGRycy9lMm9Eb2MueG1sUEsBAi0AFAAGAAgAAAAhAFjjpDzcAAAACwEAAA8AAAAAAAAAAAAAAAAA&#10;cAUAAGRycy9kb3ducmV2LnhtbFBLBQYAAAAABAAEAPMAAAB5BgAAAAA=&#10;" o:allowincell="f" filled="f" stroked="f" strokeweight=".5pt">
              <v:fill o:detectmouseclick="t"/>
              <v:textbox inset=",0,,0">
                <w:txbxContent>
                  <w:p w:rsidR="006B50FC" w:rsidRPr="006B50FC" w:rsidRDefault="006B50FC" w:rsidP="006B50FC">
                    <w:pPr>
                      <w:spacing w:after="0"/>
                      <w:jc w:val="center"/>
                      <w:rPr>
                        <w:rFonts w:ascii="Arial" w:hAnsi="Arial" w:cs="Arial"/>
                        <w:color w:val="000000"/>
                        <w:sz w:val="14"/>
                      </w:rPr>
                    </w:pPr>
                    <w:r w:rsidRPr="006B50F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422" w:rsidRDefault="00484422" w:rsidP="006B50FC">
      <w:pPr>
        <w:spacing w:after="0"/>
      </w:pPr>
      <w:r>
        <w:separator/>
      </w:r>
    </w:p>
  </w:footnote>
  <w:footnote w:type="continuationSeparator" w:id="0">
    <w:p w:rsidR="00484422" w:rsidRDefault="00484422" w:rsidP="006B50FC">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sanna S K R (Global Immigration Management Services)">
    <w15:presenceInfo w15:providerId="AD" w15:userId="S-1-5-21-57989841-616249376-1801674531-1517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40"/>
    <w:rsid w:val="00142488"/>
    <w:rsid w:val="00227640"/>
    <w:rsid w:val="002D6114"/>
    <w:rsid w:val="00484422"/>
    <w:rsid w:val="006B50FC"/>
    <w:rsid w:val="00AF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541627BF"/>
  <w15:docId w15:val="{4BDD318E-AFD6-493C-A4F3-D9578B95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640"/>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27640"/>
    <w:rPr>
      <w:sz w:val="16"/>
      <w:szCs w:val="16"/>
    </w:rPr>
  </w:style>
  <w:style w:type="paragraph" w:styleId="CommentText">
    <w:name w:val="annotation text"/>
    <w:basedOn w:val="Normal"/>
    <w:link w:val="CommentTextChar"/>
    <w:uiPriority w:val="99"/>
    <w:semiHidden/>
    <w:unhideWhenUsed/>
    <w:rsid w:val="00227640"/>
    <w:rPr>
      <w:sz w:val="20"/>
      <w:szCs w:val="20"/>
      <w:lang w:val="x-none" w:eastAsia="x-none"/>
    </w:rPr>
  </w:style>
  <w:style w:type="character" w:customStyle="1" w:styleId="CommentTextChar">
    <w:name w:val="Comment Text Char"/>
    <w:basedOn w:val="DefaultParagraphFont"/>
    <w:link w:val="CommentText"/>
    <w:uiPriority w:val="99"/>
    <w:semiHidden/>
    <w:rsid w:val="00227640"/>
    <w:rPr>
      <w:rFonts w:ascii="Cambria" w:eastAsia="Cambria" w:hAnsi="Cambria" w:cs="Times New Roman"/>
      <w:sz w:val="20"/>
      <w:szCs w:val="20"/>
      <w:lang w:val="x-none" w:eastAsia="x-none"/>
    </w:rPr>
  </w:style>
  <w:style w:type="paragraph" w:styleId="ListParagraph">
    <w:name w:val="List Paragraph"/>
    <w:basedOn w:val="Normal"/>
    <w:uiPriority w:val="34"/>
    <w:qFormat/>
    <w:rsid w:val="00227640"/>
    <w:pPr>
      <w:spacing w:after="0"/>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2276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640"/>
    <w:rPr>
      <w:rFonts w:ascii="Tahoma" w:eastAsia="Cambria" w:hAnsi="Tahoma" w:cs="Tahoma"/>
      <w:sz w:val="16"/>
      <w:szCs w:val="16"/>
    </w:rPr>
  </w:style>
  <w:style w:type="paragraph" w:styleId="Revision">
    <w:name w:val="Revision"/>
    <w:hidden/>
    <w:uiPriority w:val="99"/>
    <w:semiHidden/>
    <w:rsid w:val="006B50FC"/>
    <w:pPr>
      <w:spacing w:after="0" w:line="240" w:lineRule="auto"/>
    </w:pPr>
    <w:rPr>
      <w:rFonts w:ascii="Cambria" w:eastAsia="Cambria" w:hAnsi="Cambria" w:cs="Times New Roman"/>
      <w:sz w:val="24"/>
      <w:szCs w:val="24"/>
    </w:rPr>
  </w:style>
  <w:style w:type="paragraph" w:styleId="Header">
    <w:name w:val="header"/>
    <w:basedOn w:val="Normal"/>
    <w:link w:val="HeaderChar"/>
    <w:uiPriority w:val="99"/>
    <w:unhideWhenUsed/>
    <w:rsid w:val="006B50FC"/>
    <w:pPr>
      <w:tabs>
        <w:tab w:val="center" w:pos="4680"/>
        <w:tab w:val="right" w:pos="9360"/>
      </w:tabs>
      <w:spacing w:after="0"/>
    </w:pPr>
  </w:style>
  <w:style w:type="character" w:customStyle="1" w:styleId="HeaderChar">
    <w:name w:val="Header Char"/>
    <w:basedOn w:val="DefaultParagraphFont"/>
    <w:link w:val="Header"/>
    <w:uiPriority w:val="99"/>
    <w:rsid w:val="006B50FC"/>
    <w:rPr>
      <w:rFonts w:ascii="Cambria" w:eastAsia="Cambria" w:hAnsi="Cambria" w:cs="Times New Roman"/>
      <w:sz w:val="24"/>
      <w:szCs w:val="24"/>
    </w:rPr>
  </w:style>
  <w:style w:type="paragraph" w:styleId="Footer">
    <w:name w:val="footer"/>
    <w:basedOn w:val="Normal"/>
    <w:link w:val="FooterChar"/>
    <w:uiPriority w:val="99"/>
    <w:unhideWhenUsed/>
    <w:rsid w:val="006B50FC"/>
    <w:pPr>
      <w:tabs>
        <w:tab w:val="center" w:pos="4680"/>
        <w:tab w:val="right" w:pos="9360"/>
      </w:tabs>
      <w:spacing w:after="0"/>
    </w:pPr>
  </w:style>
  <w:style w:type="character" w:customStyle="1" w:styleId="FooterChar">
    <w:name w:val="Footer Char"/>
    <w:basedOn w:val="DefaultParagraphFont"/>
    <w:link w:val="Footer"/>
    <w:uiPriority w:val="99"/>
    <w:rsid w:val="006B50FC"/>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Hulikal (WT01 - Overseas Operations Cell)</dc:creator>
  <cp:lastModifiedBy>Prasanna S K R (Global Immigration Management Services)</cp:lastModifiedBy>
  <cp:revision>2</cp:revision>
  <dcterms:created xsi:type="dcterms:W3CDTF">2019-07-09T08:52:00Z</dcterms:created>
  <dcterms:modified xsi:type="dcterms:W3CDTF">2019-07-09T08:52:00Z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a8c544ca-bb84-4280-906e-934547e1d30c_Extended_MSFT_Method">
    <vt:lpwstr>Standard</vt:lpwstr>
  </property>
  <property fmtid="{D5CDD505-2E9C-101B-9397-08002B2CF9AE}" pid="3" name="MSIP_Label_a8c544ca-bb84-4280-906e-934547e1d30c_Removed">
    <vt:lpwstr>False</vt:lpwstr>
  </property>
  <property fmtid="{D5CDD505-2E9C-101B-9397-08002B2CF9AE}" pid="4" name="MSIP_Label_a8c544ca-bb84-4280-906e-934547e1d30c_ActionId">
    <vt:lpwstr>ef1f1f2c-45eb-46cc-87aa-f1eb649032e8</vt:lpwstr>
  </property>
  <property fmtid="{D5CDD505-2E9C-101B-9397-08002B2CF9AE}" pid="5" name="MSIP_Label_a8c544ca-bb84-4280-906e-934547e1d30c_Name">
    <vt:lpwstr>Internal - General Use</vt:lpwstr>
  </property>
  <property fmtid="{D5CDD505-2E9C-101B-9397-08002B2CF9AE}" pid="6" name="MSIP_Label_a8c544ca-bb84-4280-906e-934547e1d30c_SetDate">
    <vt:lpwstr>2024-11-26T02:38:17Z</vt:lpwstr>
  </property>
  <property fmtid="{D5CDD505-2E9C-101B-9397-08002B2CF9AE}" pid="7" name="MSIP_Label_a8c544ca-bb84-4280-906e-934547e1d30c_SiteId">
    <vt:lpwstr>258ac4e4-146a-411e-9dc8-79a9e12fd6da</vt:lpwstr>
  </property>
  <property fmtid="{D5CDD505-2E9C-101B-9397-08002B2CF9AE}" pid="8" name="MSIP_Label_a8c544ca-bb84-4280-906e-934547e1d30c_Enabled">
    <vt:lpwstr>True</vt:lpwstr>
  </property>
  <property fmtid="{D5CDD505-2E9C-101B-9397-08002B2CF9AE}" pid="9" name="Sensitivity">
    <vt:lpwstr>Internal - General Use</vt:lpwstr>
  </property>
</Properties>
</file>