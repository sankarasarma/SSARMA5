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68A90" w14:textId="45BF3A4D" w:rsidR="7AA0CFB9" w:rsidRDefault="7AA0CFB9" w:rsidP="4A62F156">
      <w:pPr>
        <w:pStyle w:val="Heading1"/>
      </w:pPr>
      <w:r>
        <w:t>202</w:t>
      </w:r>
      <w:r w:rsidR="00BE14DE">
        <w:t>5</w:t>
      </w:r>
      <w:r>
        <w:t xml:space="preserve"> Annual </w:t>
      </w:r>
      <w:r w:rsidR="0B00AFD0">
        <w:t>Appraisal</w:t>
      </w:r>
    </w:p>
    <w:p w14:paraId="13735017" w14:textId="77777777" w:rsidR="009C363B" w:rsidRPr="009C363B" w:rsidRDefault="009C363B" w:rsidP="009C363B">
      <w:r w:rsidRPr="009C363B">
        <w:t>Delivery Accomplishments:</w:t>
      </w:r>
    </w:p>
    <w:p w14:paraId="49D443C5" w14:textId="77777777" w:rsidR="009C363B" w:rsidRPr="009C363B" w:rsidRDefault="009C363B" w:rsidP="009C363B">
      <w:r w:rsidRPr="009C363B">
        <w:t>Completed all my deliverables on time and there were no complaints about my deliverables from the customer and all met customer defined quality standards.</w:t>
      </w:r>
    </w:p>
    <w:p w14:paraId="6F38A5FE" w14:textId="77777777" w:rsidR="009C363B" w:rsidRPr="009C363B" w:rsidRDefault="009C363B" w:rsidP="009C363B">
      <w:r w:rsidRPr="009C363B">
        <w:t>Clearly communicated my inputs to project stakeholders as and when needed and achieve program increments goals successfully.</w:t>
      </w:r>
    </w:p>
    <w:p w14:paraId="6B4501C6" w14:textId="77777777" w:rsidR="009C363B" w:rsidRPr="009C363B" w:rsidRDefault="009C363B" w:rsidP="009C363B">
      <w:r w:rsidRPr="009C363B">
        <w:t>Provided regular updates during scrum ceremonies and clearly communicated about the roadblocks which are impacting deliverables.</w:t>
      </w:r>
    </w:p>
    <w:p w14:paraId="5161F68D" w14:textId="77777777" w:rsidR="009C363B" w:rsidRPr="009C363B" w:rsidRDefault="009C363B" w:rsidP="009C363B">
      <w:r w:rsidRPr="009C363B">
        <w:t>Helped my other team members who are new to CAS program and guided them wherever they are struck and brought them up to speed to nurtured them to deliver tasks independently . Also helped various teams as they reached out to me for support.</w:t>
      </w:r>
    </w:p>
    <w:p w14:paraId="363C4F2C" w14:textId="77777777" w:rsidR="009C363B" w:rsidRPr="009C363B" w:rsidRDefault="009C363B" w:rsidP="009C363B">
      <w:r w:rsidRPr="009C363B">
        <w:t>Created documentations for various processes for which I thought that to would be helpful for others to follow with minimal effort and support.</w:t>
      </w:r>
    </w:p>
    <w:p w14:paraId="42B61D8E" w14:textId="77777777" w:rsidR="009C363B" w:rsidRPr="009C363B" w:rsidRDefault="009C363B" w:rsidP="009C363B">
      <w:r w:rsidRPr="009C363B">
        <w:t>I was always available and extended my time to fix customer impacting issues.</w:t>
      </w:r>
    </w:p>
    <w:p w14:paraId="5F98B0DE" w14:textId="77777777" w:rsidR="009C363B" w:rsidRPr="009C363B" w:rsidRDefault="009C363B" w:rsidP="009C363B">
      <w:r w:rsidRPr="009C363B">
        <w:t>Provided detailed delivery reports to Wipro management in a timely manner highlighting delivery accomplishments, challenges, deliverable risks .            </w:t>
      </w:r>
    </w:p>
    <w:p w14:paraId="7FC61E25" w14:textId="77777777" w:rsidR="009C363B" w:rsidRPr="009C363B" w:rsidRDefault="009C363B" w:rsidP="009C363B">
      <w:r w:rsidRPr="009C363B">
        <w:t>As part of Consumer Authentication Solutions, Avatar team my contributions are:</w:t>
      </w:r>
    </w:p>
    <w:p w14:paraId="6E7F680D" w14:textId="77777777" w:rsidR="009C363B" w:rsidRPr="009C363B" w:rsidRDefault="009C363B" w:rsidP="009C363B">
      <w:r w:rsidRPr="009C363B">
        <w:t xml:space="preserve">Provided release and deployment support for the DS releases: 2.45.1, 2.46.1, 2.47,2.49.2, AAV release: 1.23, </w:t>
      </w:r>
      <w:proofErr w:type="spellStart"/>
      <w:r w:rsidRPr="009C363B">
        <w:t>XRef</w:t>
      </w:r>
      <w:proofErr w:type="spellEnd"/>
      <w:r w:rsidRPr="009C363B">
        <w:t xml:space="preserve"> provider release: 2.5 release</w:t>
      </w:r>
    </w:p>
    <w:p w14:paraId="28C7A93E" w14:textId="77777777" w:rsidR="009C363B" w:rsidRPr="009C363B" w:rsidRDefault="009C363B" w:rsidP="009C363B">
      <w:r w:rsidRPr="009C363B">
        <w:t xml:space="preserve">Applied critical Apache Tomcat vulnerability fix for </w:t>
      </w:r>
      <w:proofErr w:type="spellStart"/>
      <w:r w:rsidRPr="009C363B">
        <w:t>XRef</w:t>
      </w:r>
      <w:proofErr w:type="spellEnd"/>
      <w:r w:rsidRPr="009C363B">
        <w:t xml:space="preserve"> providers PCF apps within week time and successfully delivered in time although there were multiple rollbacks caused by changes from dependent team.</w:t>
      </w:r>
    </w:p>
    <w:p w14:paraId="0EB4865E" w14:textId="77777777" w:rsidR="009C363B" w:rsidRPr="009C363B" w:rsidRDefault="009C363B" w:rsidP="009C363B">
      <w:r w:rsidRPr="009C363B">
        <w:t>Delivered AAV leading indicator changes to differentiate SAD and SADAE DS flows which earlier used to return same leading indicators.</w:t>
      </w:r>
    </w:p>
    <w:p w14:paraId="3E938BA1" w14:textId="77777777" w:rsidR="009C363B" w:rsidRPr="009C363B" w:rsidRDefault="009C363B" w:rsidP="009C363B">
      <w:r w:rsidRPr="009C363B">
        <w:t>Worked on analyzing new Card Testing Attack pilot feature which is one of the critical and high visibility features developed and delivered on time. However, during PROD deployment there was an issue identified and coordinated the TRT process despite being the lone resource available during the release. Later fixed the issue and delivered it in 2.49.2 release. Helped stakeholders in testing this feature in MTF and PROD environments. Now all the issuers in Europe region are being onboarded into this pilot program.</w:t>
      </w:r>
    </w:p>
    <w:p w14:paraId="3D608444" w14:textId="77777777" w:rsidR="009C363B" w:rsidRPr="009C363B" w:rsidRDefault="009C363B" w:rsidP="009C363B">
      <w:r w:rsidRPr="009C363B">
        <w:t>Received recognition for my work and successfully delivering and supporting Card Testing Attack program.</w:t>
      </w:r>
    </w:p>
    <w:p w14:paraId="3ABF0A4E" w14:textId="77777777" w:rsidR="009C363B" w:rsidRPr="009C363B" w:rsidRDefault="009C363B" w:rsidP="009C363B">
      <w:r w:rsidRPr="009C363B">
        <w:t>I want to do better in the following areas:</w:t>
      </w:r>
    </w:p>
    <w:p w14:paraId="4DFB37DD" w14:textId="77777777" w:rsidR="009C363B" w:rsidRPr="009C363B" w:rsidRDefault="009C363B" w:rsidP="009C363B">
      <w:r w:rsidRPr="009C363B">
        <w:t>Take proactive steps to enroll in courses and training programs focused on Front-End development and Cloud technologies with the goal of becoming a proficient full stack cloud engineer.</w:t>
      </w:r>
    </w:p>
    <w:p w14:paraId="399AF7D8" w14:textId="77777777" w:rsidR="009C363B" w:rsidRPr="009C363B" w:rsidRDefault="009C363B" w:rsidP="009C363B">
      <w:r w:rsidRPr="009C363B">
        <w:lastRenderedPageBreak/>
        <w:t>Client Centricity focus areas are:</w:t>
      </w:r>
    </w:p>
    <w:p w14:paraId="0922FC27" w14:textId="77777777" w:rsidR="009C363B" w:rsidRPr="009C363B" w:rsidRDefault="009C363B" w:rsidP="009C363B">
      <w:r w:rsidRPr="009C363B">
        <w:t>Keep up my deliverables without any deviations from customer expectations.</w:t>
      </w:r>
    </w:p>
    <w:p w14:paraId="1E30201D" w14:textId="77777777" w:rsidR="009C363B" w:rsidRPr="009C363B" w:rsidRDefault="009C363B" w:rsidP="009C363B">
      <w:r w:rsidRPr="009C363B">
        <w:t>Identify any process gaps and come up with solutions via Ideate.</w:t>
      </w:r>
    </w:p>
    <w:p w14:paraId="374CB800" w14:textId="77777777" w:rsidR="009C363B" w:rsidRPr="009C363B" w:rsidRDefault="009C363B" w:rsidP="009C363B">
      <w:r w:rsidRPr="009C363B">
        <w:t>Suggest technological improvements to directory service platform and thus improving MasterCard business.</w:t>
      </w:r>
    </w:p>
    <w:p w14:paraId="2009789E" w14:textId="77777777" w:rsidR="009C363B" w:rsidRDefault="009C363B" w:rsidP="009C363B"/>
    <w:p w14:paraId="6FC0A28C" w14:textId="38AB55DB" w:rsidR="003C3A86" w:rsidRDefault="003C3A86" w:rsidP="003C3A86">
      <w:pPr>
        <w:pStyle w:val="Heading1"/>
      </w:pPr>
      <w:r>
        <w:t>202</w:t>
      </w:r>
      <w:r>
        <w:t>4</w:t>
      </w:r>
      <w:r>
        <w:t xml:space="preserve"> Annual Appraisal</w:t>
      </w:r>
    </w:p>
    <w:p w14:paraId="2F4FEAA5" w14:textId="562FFA89" w:rsidR="4A62F156" w:rsidRDefault="4A62F156" w:rsidP="4A62F156"/>
    <w:p w14:paraId="601F808A" w14:textId="77777777" w:rsidR="005B570C" w:rsidRPr="00E151B8" w:rsidRDefault="005B570C" w:rsidP="005B570C">
      <w:r w:rsidRPr="00E151B8">
        <w:t>Completed all my deliverables on time and there were no complaints about my deliverables</w:t>
      </w:r>
    </w:p>
    <w:p w14:paraId="33931576" w14:textId="77777777" w:rsidR="005B570C" w:rsidRPr="00E151B8" w:rsidRDefault="005B570C" w:rsidP="005B570C">
      <w:r w:rsidRPr="00E151B8">
        <w:t>from the customer and all met customer defined quality standards.</w:t>
      </w:r>
    </w:p>
    <w:p w14:paraId="2CAB15DA" w14:textId="77777777" w:rsidR="005B570C" w:rsidRPr="00E151B8" w:rsidRDefault="005B570C" w:rsidP="005B570C">
      <w:r w:rsidRPr="00E151B8">
        <w:t>Clearly communicated my inputs to project stakeholders as and when needed and achieve</w:t>
      </w:r>
    </w:p>
    <w:p w14:paraId="3A7218B3" w14:textId="77777777" w:rsidR="005B570C" w:rsidRPr="00E151B8" w:rsidRDefault="005B570C" w:rsidP="005B570C">
      <w:r w:rsidRPr="00E151B8">
        <w:t>program increments goals successfully.</w:t>
      </w:r>
    </w:p>
    <w:p w14:paraId="462A4FF6" w14:textId="77777777" w:rsidR="005B570C" w:rsidRPr="00E151B8" w:rsidRDefault="005B570C" w:rsidP="005B570C">
      <w:r w:rsidRPr="00E151B8">
        <w:t>Provided regular updates during scrum ceremonies and clearly communicated about the</w:t>
      </w:r>
    </w:p>
    <w:p w14:paraId="604A6E67" w14:textId="77777777" w:rsidR="005B570C" w:rsidRPr="00E151B8" w:rsidRDefault="005B570C" w:rsidP="005B570C">
      <w:r w:rsidRPr="00E151B8">
        <w:t>roadblocks which are impacting deliverables.</w:t>
      </w:r>
    </w:p>
    <w:p w14:paraId="227A3DB0" w14:textId="77777777" w:rsidR="005B570C" w:rsidRPr="00E151B8" w:rsidRDefault="005B570C" w:rsidP="005B570C">
      <w:r w:rsidRPr="00E151B8">
        <w:t>I have been not only helping the Inception team but provided support Avatar, which was a</w:t>
      </w:r>
    </w:p>
    <w:p w14:paraId="469D3B5D" w14:textId="77777777" w:rsidR="005B570C" w:rsidRPr="00E151B8" w:rsidRDefault="005B570C" w:rsidP="005B570C">
      <w:r w:rsidRPr="00E151B8">
        <w:t>newly formed team, on their deliverable issues and guided them. Also helped various teams</w:t>
      </w:r>
    </w:p>
    <w:p w14:paraId="18FB41FE" w14:textId="77777777" w:rsidR="005B570C" w:rsidRPr="00E151B8" w:rsidRDefault="005B570C" w:rsidP="005B570C">
      <w:r w:rsidRPr="00E151B8">
        <w:t>as they reached out to me for support.</w:t>
      </w:r>
    </w:p>
    <w:p w14:paraId="7A1F73A1" w14:textId="77777777" w:rsidR="005B570C" w:rsidRPr="00E151B8" w:rsidRDefault="005B570C" w:rsidP="005B570C">
      <w:r w:rsidRPr="00E151B8">
        <w:t>Created documentations for various processes for which I thought that to would be helpful for</w:t>
      </w:r>
    </w:p>
    <w:p w14:paraId="23A3D6D5" w14:textId="77777777" w:rsidR="005B570C" w:rsidRPr="00E151B8" w:rsidRDefault="005B570C" w:rsidP="005B570C">
      <w:r w:rsidRPr="00E151B8">
        <w:t>others to follow with minimal effort and support.</w:t>
      </w:r>
    </w:p>
    <w:p w14:paraId="5F758038" w14:textId="77777777" w:rsidR="005B570C" w:rsidRPr="00E151B8" w:rsidRDefault="005B570C" w:rsidP="005B570C">
      <w:r w:rsidRPr="00E151B8">
        <w:t>I was always available and extended my time to fix customer impacting issues.</w:t>
      </w:r>
    </w:p>
    <w:p w14:paraId="39C4D230" w14:textId="77777777" w:rsidR="005B570C" w:rsidRPr="00E151B8" w:rsidRDefault="005B570C" w:rsidP="005B570C">
      <w:r w:rsidRPr="00E151B8">
        <w:t xml:space="preserve">As part of Consumer Authentication Solutions, </w:t>
      </w:r>
      <w:r>
        <w:t>Avatar</w:t>
      </w:r>
      <w:r w:rsidRPr="00E151B8">
        <w:t xml:space="preserve"> team my contributions are:</w:t>
      </w:r>
    </w:p>
    <w:p w14:paraId="4EC06037" w14:textId="77777777" w:rsidR="005B570C" w:rsidRDefault="005B570C" w:rsidP="005B570C">
      <w:r w:rsidRPr="00E151B8">
        <w:t>Provided</w:t>
      </w:r>
      <w:r>
        <w:t xml:space="preserve"> release and deployment </w:t>
      </w:r>
      <w:r w:rsidRPr="00E151B8">
        <w:t>support for the DS releases: 2.4</w:t>
      </w:r>
      <w:r>
        <w:t>5.1</w:t>
      </w:r>
      <w:r w:rsidRPr="00E151B8">
        <w:t>, 2.4</w:t>
      </w:r>
      <w:r>
        <w:t>6</w:t>
      </w:r>
      <w:r w:rsidRPr="00E151B8">
        <w:t xml:space="preserve">.1, </w:t>
      </w:r>
      <w:r>
        <w:t>2.47,</w:t>
      </w:r>
      <w:r w:rsidRPr="00E151B8">
        <w:t>2.4</w:t>
      </w:r>
      <w:r>
        <w:t>9</w:t>
      </w:r>
      <w:r w:rsidRPr="00E151B8">
        <w:t>.2</w:t>
      </w:r>
      <w:r>
        <w:t>, AAV</w:t>
      </w:r>
      <w:r w:rsidRPr="00E151B8">
        <w:t xml:space="preserve"> release</w:t>
      </w:r>
      <w:r>
        <w:t xml:space="preserve">: 1.23, </w:t>
      </w:r>
      <w:proofErr w:type="spellStart"/>
      <w:r>
        <w:t>XRef</w:t>
      </w:r>
      <w:proofErr w:type="spellEnd"/>
      <w:r>
        <w:t xml:space="preserve"> provider release: 2.5 release</w:t>
      </w:r>
    </w:p>
    <w:p w14:paraId="45380395" w14:textId="77777777" w:rsidR="005B570C" w:rsidRDefault="005B570C" w:rsidP="005B570C">
      <w:r>
        <w:t xml:space="preserve">Applied critical Apache Tomcat vulnerability fix for </w:t>
      </w:r>
      <w:proofErr w:type="spellStart"/>
      <w:r>
        <w:t>XRef</w:t>
      </w:r>
      <w:proofErr w:type="spellEnd"/>
      <w:r>
        <w:t xml:space="preserve"> providers PCF apps within week time and successfully delivered in time although there were multiple rollbacks caused by changes from dependent team.</w:t>
      </w:r>
    </w:p>
    <w:p w14:paraId="10EE50A9" w14:textId="77777777" w:rsidR="005B570C" w:rsidRDefault="005B570C" w:rsidP="005B570C">
      <w:r>
        <w:t>Delivered AAV leading indicator changes to differentiate SAD and SADAE DS flows which earlier used to return same leading indicators.</w:t>
      </w:r>
    </w:p>
    <w:p w14:paraId="21991B98" w14:textId="77777777" w:rsidR="005B570C" w:rsidRDefault="005B570C" w:rsidP="005B570C">
      <w:r>
        <w:t xml:space="preserve">Worked on analyzing new Card Testing Attack pilot feature which is one of the critical and high visibility features developed and delivered on time. However, during PROD deployment there was an issue identified and coordinated the TRT process despite being the lone resource available during the release. </w:t>
      </w:r>
      <w:r>
        <w:lastRenderedPageBreak/>
        <w:t xml:space="preserve">Later fixed the issue and delivered it in 2.49.2 release. Helped stakeholders in testing this feature in MTF and PROD environments. Now all the issuers in Europe region are being onboarded into this pilot program. </w:t>
      </w:r>
    </w:p>
    <w:p w14:paraId="09C4528A" w14:textId="77777777" w:rsidR="005B570C" w:rsidRPr="00E151B8" w:rsidRDefault="005B570C" w:rsidP="005B570C">
      <w:r>
        <w:t>Received recognition for my work and successfully delivering and supporting Card Testing Attack program.</w:t>
      </w:r>
    </w:p>
    <w:p w14:paraId="4B9F3413" w14:textId="77777777" w:rsidR="005B570C" w:rsidRPr="00CB2447" w:rsidRDefault="005B570C" w:rsidP="005B570C">
      <w:r w:rsidRPr="00CB2447">
        <w:t>I want to do better in the following areas:</w:t>
      </w:r>
    </w:p>
    <w:p w14:paraId="359DA2BB" w14:textId="77777777" w:rsidR="005B570C" w:rsidRPr="00E151B8" w:rsidRDefault="005B570C" w:rsidP="005B570C">
      <w:r w:rsidRPr="00E151B8">
        <w:t>Take proactive steps to enroll in courses and training programs focused on Front-End</w:t>
      </w:r>
      <w:r>
        <w:t xml:space="preserve"> </w:t>
      </w:r>
      <w:r w:rsidRPr="00E151B8">
        <w:t>development and Cloud technologies with the goal of becoming a proficient full stack cloud</w:t>
      </w:r>
      <w:r>
        <w:t xml:space="preserve"> </w:t>
      </w:r>
      <w:r w:rsidRPr="00E151B8">
        <w:t>engineer.</w:t>
      </w:r>
    </w:p>
    <w:p w14:paraId="7B78B400" w14:textId="77777777" w:rsidR="005B570C" w:rsidRPr="00CB2447" w:rsidRDefault="005B570C" w:rsidP="005B570C">
      <w:r>
        <w:t>Client Centricity</w:t>
      </w:r>
      <w:r w:rsidRPr="00CB2447">
        <w:t xml:space="preserve"> </w:t>
      </w:r>
      <w:r>
        <w:t>f</w:t>
      </w:r>
      <w:r w:rsidRPr="00CB2447">
        <w:t xml:space="preserve">ocus </w:t>
      </w:r>
      <w:r>
        <w:t>a</w:t>
      </w:r>
      <w:r w:rsidRPr="00CB2447">
        <w:t>reas</w:t>
      </w:r>
      <w:r>
        <w:t xml:space="preserve"> are</w:t>
      </w:r>
      <w:r w:rsidRPr="00CB2447">
        <w:t>:</w:t>
      </w:r>
    </w:p>
    <w:p w14:paraId="609E5C8F" w14:textId="77777777" w:rsidR="005B570C" w:rsidRPr="00E151B8" w:rsidRDefault="005B570C" w:rsidP="005B570C">
      <w:r w:rsidRPr="00E151B8">
        <w:t>Keep up my deliverables without any deviations from customer expectations.</w:t>
      </w:r>
    </w:p>
    <w:p w14:paraId="3651BDD4" w14:textId="77777777" w:rsidR="005B570C" w:rsidRPr="00E151B8" w:rsidRDefault="005B570C" w:rsidP="005B570C">
      <w:r w:rsidRPr="00E151B8">
        <w:t>Identify any process gaps and come up with solutions via Ideate.</w:t>
      </w:r>
    </w:p>
    <w:p w14:paraId="78EC4CB9" w14:textId="77777777" w:rsidR="005B570C" w:rsidRPr="00BE14DE" w:rsidRDefault="005B570C" w:rsidP="005B570C">
      <w:r w:rsidRPr="00E151B8">
        <w:t>Suggest technological improvements to directory service platform and thus improving</w:t>
      </w:r>
      <w:r>
        <w:t xml:space="preserve"> </w:t>
      </w:r>
      <w:r w:rsidRPr="00E151B8">
        <w:t>MasterCard business.</w:t>
      </w:r>
    </w:p>
    <w:p w14:paraId="2018BABD" w14:textId="77777777" w:rsidR="003C3A86" w:rsidRDefault="003C3A86" w:rsidP="16F0BB7A">
      <w:pPr>
        <w:pStyle w:val="Heading1"/>
      </w:pPr>
    </w:p>
    <w:p w14:paraId="2937E93C" w14:textId="0E6A53AD" w:rsidR="170B6F45" w:rsidRDefault="4B95DD12" w:rsidP="16F0BB7A">
      <w:pPr>
        <w:pStyle w:val="Heading1"/>
      </w:pPr>
      <w:r>
        <w:t>04-</w:t>
      </w:r>
      <w:r w:rsidR="54989B38">
        <w:t>2023 – Annual Appraisal</w:t>
      </w:r>
    </w:p>
    <w:p w14:paraId="70075838" w14:textId="5572D06B" w:rsidR="16F0BB7A" w:rsidRDefault="16F0BB7A" w:rsidP="16F0BB7A"/>
    <w:p w14:paraId="4210E3D7" w14:textId="5C2076C6" w:rsidR="690FDBFC" w:rsidRDefault="690FDBFC" w:rsidP="3455CA6D">
      <w:pPr>
        <w:rPr>
          <w:rFonts w:ascii="Calibri" w:eastAsia="Calibri" w:hAnsi="Calibri" w:cs="Calibri"/>
        </w:rPr>
      </w:pPr>
      <w:r w:rsidRPr="3455CA6D">
        <w:rPr>
          <w:rFonts w:ascii="Calibri" w:eastAsia="Calibri" w:hAnsi="Calibri" w:cs="Calibri"/>
        </w:rPr>
        <w:t>Completed all my deliverables on time</w:t>
      </w:r>
      <w:r w:rsidR="1297A2D4" w:rsidRPr="3455CA6D">
        <w:rPr>
          <w:rFonts w:ascii="Calibri" w:eastAsia="Calibri" w:hAnsi="Calibri" w:cs="Calibri"/>
        </w:rPr>
        <w:t xml:space="preserve"> and no complaints about my deliverables from the customer. </w:t>
      </w:r>
    </w:p>
    <w:p w14:paraId="57BEA82F" w14:textId="66CF66CC" w:rsidR="690FDBFC" w:rsidRDefault="690FDBFC" w:rsidP="3455CA6D">
      <w:pPr>
        <w:rPr>
          <w:rFonts w:ascii="Calibri" w:eastAsia="Calibri" w:hAnsi="Calibri" w:cs="Calibri"/>
        </w:rPr>
      </w:pPr>
      <w:r w:rsidRPr="3455CA6D">
        <w:rPr>
          <w:rFonts w:ascii="Calibri" w:eastAsia="Calibri" w:hAnsi="Calibri" w:cs="Calibri"/>
        </w:rPr>
        <w:t xml:space="preserve">Collaborated with the </w:t>
      </w:r>
      <w:r w:rsidR="19E8D401" w:rsidRPr="3455CA6D">
        <w:rPr>
          <w:rFonts w:ascii="Calibri" w:eastAsia="Calibri" w:hAnsi="Calibri" w:cs="Calibri"/>
        </w:rPr>
        <w:t>project stakeholders and executed this successfully.</w:t>
      </w:r>
    </w:p>
    <w:p w14:paraId="61A158D0" w14:textId="6B7B623E" w:rsidR="690FDBFC" w:rsidRDefault="690FDBFC" w:rsidP="3455CA6D">
      <w:pPr>
        <w:rPr>
          <w:rFonts w:ascii="Calibri" w:eastAsia="Calibri" w:hAnsi="Calibri" w:cs="Calibri"/>
        </w:rPr>
      </w:pPr>
      <w:r w:rsidRPr="3455CA6D">
        <w:rPr>
          <w:rFonts w:ascii="Calibri" w:eastAsia="Calibri" w:hAnsi="Calibri" w:cs="Calibri"/>
        </w:rPr>
        <w:t xml:space="preserve">Provided inputs and clearly communicated updates as and when needed by project stakeholders.  </w:t>
      </w:r>
    </w:p>
    <w:p w14:paraId="14021565" w14:textId="79DDD72D" w:rsidR="690FDBFC" w:rsidRDefault="690FDBFC">
      <w:r w:rsidRPr="3455CA6D">
        <w:rPr>
          <w:rFonts w:ascii="Calibri" w:eastAsia="Calibri" w:hAnsi="Calibri" w:cs="Calibri"/>
        </w:rPr>
        <w:t xml:space="preserve">All my deliverables met customer-defined quality standards. </w:t>
      </w:r>
    </w:p>
    <w:p w14:paraId="2ABD87A3" w14:textId="469264D0" w:rsidR="690FDBFC" w:rsidRDefault="690FDBFC">
      <w:r w:rsidRPr="3455CA6D">
        <w:rPr>
          <w:rFonts w:ascii="Calibri" w:eastAsia="Calibri" w:hAnsi="Calibri" w:cs="Calibri"/>
        </w:rPr>
        <w:t xml:space="preserve">I have been helping the team rather than seeking help as my experience </w:t>
      </w:r>
      <w:r w:rsidR="16EEBA17" w:rsidRPr="3455CA6D">
        <w:rPr>
          <w:rFonts w:ascii="Calibri" w:eastAsia="Calibri" w:hAnsi="Calibri" w:cs="Calibri"/>
        </w:rPr>
        <w:t>has grown over the past year</w:t>
      </w:r>
      <w:r w:rsidRPr="3455CA6D">
        <w:rPr>
          <w:rFonts w:ascii="Calibri" w:eastAsia="Calibri" w:hAnsi="Calibri" w:cs="Calibri"/>
        </w:rPr>
        <w:t xml:space="preserve">. </w:t>
      </w:r>
    </w:p>
    <w:p w14:paraId="48BCF065" w14:textId="76C34B6E" w:rsidR="690FDBFC" w:rsidRDefault="690FDBFC">
      <w:r w:rsidRPr="16F0BB7A">
        <w:rPr>
          <w:rFonts w:ascii="Calibri" w:eastAsia="Calibri" w:hAnsi="Calibri" w:cs="Calibri"/>
        </w:rPr>
        <w:t xml:space="preserve">As part of Consumer Authentication Solutions (CAS) Inception team I’ve significantly contributed to:  </w:t>
      </w:r>
    </w:p>
    <w:p w14:paraId="58996E54" w14:textId="179A1323" w:rsidR="690FDBFC" w:rsidRDefault="690FDBFC">
      <w:r w:rsidRPr="16F0BB7A">
        <w:rPr>
          <w:rFonts w:ascii="Calibri" w:eastAsia="Calibri" w:hAnsi="Calibri" w:cs="Calibri"/>
        </w:rPr>
        <w:t xml:space="preserve">Integration of directory services application with Ekata identity solutions.  </w:t>
      </w:r>
    </w:p>
    <w:p w14:paraId="5042CD49" w14:textId="53922093" w:rsidR="690FDBFC" w:rsidRDefault="690FDBFC" w:rsidP="3455CA6D">
      <w:pPr>
        <w:rPr>
          <w:rFonts w:ascii="Calibri" w:eastAsia="Calibri" w:hAnsi="Calibri" w:cs="Calibri"/>
        </w:rPr>
      </w:pPr>
      <w:r w:rsidRPr="3455CA6D">
        <w:rPr>
          <w:rFonts w:ascii="Calibri" w:eastAsia="Calibri" w:hAnsi="Calibri" w:cs="Calibri"/>
        </w:rPr>
        <w:t xml:space="preserve">Created wire mock mappings to generate mock responses that </w:t>
      </w:r>
      <w:r w:rsidR="76412CAF" w:rsidRPr="3455CA6D">
        <w:rPr>
          <w:rFonts w:ascii="Calibri" w:eastAsia="Calibri" w:hAnsi="Calibri" w:cs="Calibri"/>
        </w:rPr>
        <w:t xml:space="preserve">simulates </w:t>
      </w:r>
      <w:r w:rsidRPr="3455CA6D">
        <w:rPr>
          <w:rFonts w:ascii="Calibri" w:eastAsia="Calibri" w:hAnsi="Calibri" w:cs="Calibri"/>
        </w:rPr>
        <w:t xml:space="preserve">Ekata </w:t>
      </w:r>
      <w:r w:rsidR="13B45258" w:rsidRPr="3455CA6D">
        <w:rPr>
          <w:rFonts w:ascii="Calibri" w:eastAsia="Calibri" w:hAnsi="Calibri" w:cs="Calibri"/>
        </w:rPr>
        <w:t>service responses w</w:t>
      </w:r>
      <w:r w:rsidRPr="3455CA6D">
        <w:rPr>
          <w:rFonts w:ascii="Calibri" w:eastAsia="Calibri" w:hAnsi="Calibri" w:cs="Calibri"/>
        </w:rPr>
        <w:t xml:space="preserve">hich helps integration testing.  </w:t>
      </w:r>
    </w:p>
    <w:p w14:paraId="0D1612AE" w14:textId="5526A35B" w:rsidR="690FDBFC" w:rsidRDefault="690FDBFC">
      <w:r w:rsidRPr="16F0BB7A">
        <w:rPr>
          <w:rFonts w:ascii="Calibri" w:eastAsia="Calibri" w:hAnsi="Calibri" w:cs="Calibri"/>
        </w:rPr>
        <w:t xml:space="preserve">Worked on stage promotion processes in preparation to Ekata release.  </w:t>
      </w:r>
    </w:p>
    <w:p w14:paraId="7BDD4E28" w14:textId="546082F2" w:rsidR="690FDBFC" w:rsidRDefault="690FDBFC">
      <w:r w:rsidRPr="16F0BB7A">
        <w:rPr>
          <w:rFonts w:ascii="Calibri" w:eastAsia="Calibri" w:hAnsi="Calibri" w:cs="Calibri"/>
        </w:rPr>
        <w:t xml:space="preserve">Supported Ekata release for MTF and PROD deployments.  </w:t>
      </w:r>
    </w:p>
    <w:p w14:paraId="1949D3E2" w14:textId="341AC38B" w:rsidR="690FDBFC" w:rsidRDefault="690FDBFC" w:rsidP="3455CA6D">
      <w:pPr>
        <w:rPr>
          <w:rFonts w:ascii="Calibri" w:eastAsia="Calibri" w:hAnsi="Calibri" w:cs="Calibri"/>
        </w:rPr>
      </w:pPr>
      <w:r w:rsidRPr="3455CA6D">
        <w:rPr>
          <w:rFonts w:ascii="Calibri" w:eastAsia="Calibri" w:hAnsi="Calibri" w:cs="Calibri"/>
        </w:rPr>
        <w:t>Supported UL recertification efforts</w:t>
      </w:r>
      <w:r w:rsidR="289D173B" w:rsidRPr="3455CA6D">
        <w:rPr>
          <w:rFonts w:ascii="Calibri" w:eastAsia="Calibri" w:hAnsi="Calibri" w:cs="Calibri"/>
        </w:rPr>
        <w:t xml:space="preserve"> by fixing issues reported by ULT platform</w:t>
      </w:r>
      <w:r w:rsidRPr="3455CA6D">
        <w:rPr>
          <w:rFonts w:ascii="Calibri" w:eastAsia="Calibri" w:hAnsi="Calibri" w:cs="Calibri"/>
        </w:rPr>
        <w:t xml:space="preserve">. </w:t>
      </w:r>
    </w:p>
    <w:p w14:paraId="46643FDD" w14:textId="68C0C311" w:rsidR="690FDBFC" w:rsidRDefault="690FDBFC">
      <w:r w:rsidRPr="3455CA6D">
        <w:rPr>
          <w:rFonts w:ascii="Calibri" w:eastAsia="Calibri" w:hAnsi="Calibri" w:cs="Calibri"/>
        </w:rPr>
        <w:t xml:space="preserve">Created </w:t>
      </w:r>
      <w:r w:rsidR="738AF712" w:rsidRPr="3455CA6D">
        <w:rPr>
          <w:rFonts w:ascii="Calibri" w:eastAsia="Calibri" w:hAnsi="Calibri" w:cs="Calibri"/>
        </w:rPr>
        <w:t xml:space="preserve">mock simulated </w:t>
      </w:r>
      <w:r w:rsidRPr="3455CA6D">
        <w:rPr>
          <w:rFonts w:ascii="Calibri" w:eastAsia="Calibri" w:hAnsi="Calibri" w:cs="Calibri"/>
        </w:rPr>
        <w:t>DMP response</w:t>
      </w:r>
      <w:r w:rsidR="2177AE43" w:rsidRPr="3455CA6D">
        <w:rPr>
          <w:rFonts w:ascii="Calibri" w:eastAsia="Calibri" w:hAnsi="Calibri" w:cs="Calibri"/>
        </w:rPr>
        <w:t xml:space="preserve"> mapping</w:t>
      </w:r>
      <w:r w:rsidRPr="3455CA6D">
        <w:rPr>
          <w:rFonts w:ascii="Calibri" w:eastAsia="Calibri" w:hAnsi="Calibri" w:cs="Calibri"/>
        </w:rPr>
        <w:t xml:space="preserve"> to test DS2 DMP integration and IDV testing. </w:t>
      </w:r>
    </w:p>
    <w:p w14:paraId="61CA3997" w14:textId="5505FAD1" w:rsidR="690FDBFC" w:rsidRDefault="690FDBFC">
      <w:r w:rsidRPr="3455CA6D">
        <w:rPr>
          <w:rFonts w:ascii="Calibri" w:eastAsia="Calibri" w:hAnsi="Calibri" w:cs="Calibri"/>
        </w:rPr>
        <w:t>Created a new transaction flow for stand-in processing 3RI transactions.</w:t>
      </w:r>
    </w:p>
    <w:p w14:paraId="6778D767" w14:textId="0A8ED0EB" w:rsidR="690FDBFC" w:rsidRDefault="690FDBFC">
      <w:r w:rsidRPr="16F0BB7A">
        <w:rPr>
          <w:rFonts w:ascii="Calibri" w:eastAsia="Calibri" w:hAnsi="Calibri" w:cs="Calibri"/>
        </w:rPr>
        <w:lastRenderedPageBreak/>
        <w:t xml:space="preserve">Created new BDD's for Smart Authentication Direct flow for 3RI transactions. </w:t>
      </w:r>
    </w:p>
    <w:p w14:paraId="7F33E3A0" w14:textId="2AB8E9C8" w:rsidR="690FDBFC" w:rsidRDefault="690FDBFC">
      <w:r w:rsidRPr="16F0BB7A">
        <w:rPr>
          <w:rFonts w:ascii="Calibri" w:eastAsia="Calibri" w:hAnsi="Calibri" w:cs="Calibri"/>
        </w:rPr>
        <w:t xml:space="preserve">Supported DS 2.41 release for MTF, as part of the new release rotation schedule process and completed all our tasks on time despite only two people supporting IOS and GLOBAL feature level validation. </w:t>
      </w:r>
    </w:p>
    <w:p w14:paraId="55F647BE" w14:textId="351CD1C4" w:rsidR="690FDBFC" w:rsidRDefault="690FDBFC">
      <w:r w:rsidRPr="16F0BB7A">
        <w:rPr>
          <w:rFonts w:ascii="Calibri" w:eastAsia="Calibri" w:hAnsi="Calibri" w:cs="Calibri"/>
        </w:rPr>
        <w:t xml:space="preserve">These are the areas where I should have contributed better: </w:t>
      </w:r>
    </w:p>
    <w:p w14:paraId="0CDA1558" w14:textId="00CB1FD1" w:rsidR="690FDBFC" w:rsidRDefault="690FDBFC">
      <w:r w:rsidRPr="16F0BB7A">
        <w:rPr>
          <w:rFonts w:ascii="Calibri" w:eastAsia="Calibri" w:hAnsi="Calibri" w:cs="Calibri"/>
        </w:rPr>
        <w:t xml:space="preserve">Identify technological improvements that improve DS2 application performance and try to incorporate them into DS2 services. </w:t>
      </w:r>
    </w:p>
    <w:p w14:paraId="09D06FAB" w14:textId="00AB3B88" w:rsidR="690FDBFC" w:rsidRDefault="690FDBFC">
      <w:r w:rsidRPr="16F0BB7A">
        <w:rPr>
          <w:rFonts w:ascii="Calibri" w:eastAsia="Calibri" w:hAnsi="Calibri" w:cs="Calibri"/>
        </w:rPr>
        <w:t xml:space="preserve">Priorities for next appraisal cycle: </w:t>
      </w:r>
    </w:p>
    <w:p w14:paraId="108F5A28" w14:textId="416520CE" w:rsidR="16F0BB7A" w:rsidRDefault="690FDBFC" w:rsidP="3455CA6D">
      <w:r w:rsidRPr="3455CA6D">
        <w:rPr>
          <w:rFonts w:ascii="Calibri" w:eastAsia="Calibri" w:hAnsi="Calibri" w:cs="Calibri"/>
        </w:rPr>
        <w:t xml:space="preserve">Improve my learning agility by taking up new Udemy courses </w:t>
      </w:r>
      <w:r w:rsidR="41F08813" w:rsidRPr="3455CA6D">
        <w:rPr>
          <w:rFonts w:ascii="Calibri" w:eastAsia="Calibri" w:hAnsi="Calibri" w:cs="Calibri"/>
        </w:rPr>
        <w:t>thus</w:t>
      </w:r>
      <w:r w:rsidRPr="3455CA6D">
        <w:rPr>
          <w:rFonts w:ascii="Calibri" w:eastAsia="Calibri" w:hAnsi="Calibri" w:cs="Calibri"/>
        </w:rPr>
        <w:t xml:space="preserve"> contributing to the project. </w:t>
      </w:r>
    </w:p>
    <w:p w14:paraId="3D69E8CA" w14:textId="54E1D524" w:rsidR="1B84E2D3" w:rsidRDefault="1B84E2D3" w:rsidP="16F0BB7A">
      <w:pPr>
        <w:rPr>
          <w:rFonts w:ascii="Calibri" w:eastAsia="Calibri" w:hAnsi="Calibri" w:cs="Calibri"/>
        </w:rPr>
      </w:pPr>
      <w:r w:rsidRPr="16F0BB7A">
        <w:rPr>
          <w:rFonts w:ascii="Calibri" w:eastAsia="Calibri" w:hAnsi="Calibri" w:cs="Calibri"/>
        </w:rPr>
        <w:t xml:space="preserve"> </w:t>
      </w:r>
    </w:p>
    <w:p w14:paraId="7899D633" w14:textId="3EB53B0F" w:rsidR="16F0BB7A" w:rsidRDefault="16F0BB7A" w:rsidP="16F0BB7A">
      <w:pPr>
        <w:rPr>
          <w:rFonts w:ascii="Calibri" w:eastAsia="Calibri" w:hAnsi="Calibri" w:cs="Calibri"/>
        </w:rPr>
      </w:pPr>
    </w:p>
    <w:p w14:paraId="36E3C367" w14:textId="7980F6D0" w:rsidR="16F0BB7A" w:rsidRDefault="16F0BB7A" w:rsidP="16F0BB7A">
      <w:pPr>
        <w:rPr>
          <w:rFonts w:ascii="Calibri" w:eastAsia="Calibri" w:hAnsi="Calibri" w:cs="Calibri"/>
        </w:rPr>
      </w:pPr>
    </w:p>
    <w:p w14:paraId="7AC6839D" w14:textId="1334F87A" w:rsidR="170B6F45" w:rsidRDefault="170B6F45" w:rsidP="170B6F45"/>
    <w:p w14:paraId="45280E22" w14:textId="4DCD0F75" w:rsidR="170B6F45" w:rsidRDefault="170B6F45" w:rsidP="170B6F45">
      <w:pPr>
        <w:pStyle w:val="Heading1"/>
      </w:pPr>
    </w:p>
    <w:p w14:paraId="28301F86" w14:textId="1A3695AF" w:rsidR="170B6F45" w:rsidRDefault="170B6F45" w:rsidP="170B6F45">
      <w:pPr>
        <w:pStyle w:val="Heading1"/>
      </w:pPr>
    </w:p>
    <w:p w14:paraId="58DFA577" w14:textId="031BE823" w:rsidR="0022089B" w:rsidRDefault="0022089B" w:rsidP="003F2CF4">
      <w:pPr>
        <w:pStyle w:val="Heading1"/>
        <w:rPr>
          <w:shd w:val="clear" w:color="auto" w:fill="FFFFFF"/>
        </w:rPr>
      </w:pPr>
      <w:r>
        <w:rPr>
          <w:shd w:val="clear" w:color="auto" w:fill="FFFFFF"/>
        </w:rPr>
        <w:t>21 – Q4</w:t>
      </w:r>
    </w:p>
    <w:p w14:paraId="60A52954" w14:textId="3B2F7893" w:rsidR="0022089B" w:rsidRDefault="0022089B" w:rsidP="0022089B"/>
    <w:p w14:paraId="6BDCA543" w14:textId="2A7F1E0F" w:rsidR="04F9C4FC" w:rsidRDefault="04F9C4FC">
      <w:r w:rsidRPr="04F9C4FC">
        <w:rPr>
          <w:rFonts w:ascii="Calibri" w:eastAsia="Calibri" w:hAnsi="Calibri" w:cs="Calibri"/>
        </w:rPr>
        <w:t xml:space="preserve">Completed all my deliverables on time. </w:t>
      </w:r>
    </w:p>
    <w:p w14:paraId="6481BC42" w14:textId="433AEFE4" w:rsidR="04F9C4FC" w:rsidRDefault="04F9C4FC">
      <w:r w:rsidRPr="04F9C4FC">
        <w:rPr>
          <w:rFonts w:ascii="Calibri" w:eastAsia="Calibri" w:hAnsi="Calibri" w:cs="Calibri"/>
        </w:rPr>
        <w:t xml:space="preserve">Extended my working hours to coordinate with onsite counterparts in case of dependencies and accomplish deliverables. </w:t>
      </w:r>
    </w:p>
    <w:p w14:paraId="5D069765" w14:textId="49481D03" w:rsidR="04F9C4FC" w:rsidRDefault="04F9C4FC">
      <w:r w:rsidRPr="04F9C4FC">
        <w:rPr>
          <w:rFonts w:ascii="Calibri" w:eastAsia="Calibri" w:hAnsi="Calibri" w:cs="Calibri"/>
        </w:rPr>
        <w:t xml:space="preserve">Provided inputs and clearly communicated updates as and when needed by project stakeholders. </w:t>
      </w:r>
    </w:p>
    <w:p w14:paraId="7A833167" w14:textId="6232B87C" w:rsidR="04F9C4FC" w:rsidRDefault="04F9C4FC">
      <w:r w:rsidRPr="04F9C4FC">
        <w:rPr>
          <w:rFonts w:ascii="Calibri" w:eastAsia="Calibri" w:hAnsi="Calibri" w:cs="Calibri"/>
        </w:rPr>
        <w:t xml:space="preserve">Despite resource shortage in Mavericks team, delivered all the assigned tasks to the team. </w:t>
      </w:r>
    </w:p>
    <w:p w14:paraId="12C53ACD" w14:textId="53232C49" w:rsidR="04F9C4FC" w:rsidRDefault="04F9C4FC">
      <w:r w:rsidRPr="04F9C4FC">
        <w:rPr>
          <w:rFonts w:ascii="Calibri" w:eastAsia="Calibri" w:hAnsi="Calibri" w:cs="Calibri"/>
        </w:rPr>
        <w:t xml:space="preserve">Designed and developed </w:t>
      </w:r>
      <w:proofErr w:type="spellStart"/>
      <w:r w:rsidRPr="04F9C4FC">
        <w:rPr>
          <w:rFonts w:ascii="Calibri" w:eastAsia="Calibri" w:hAnsi="Calibri" w:cs="Calibri"/>
        </w:rPr>
        <w:t>ehCache</w:t>
      </w:r>
      <w:proofErr w:type="spellEnd"/>
      <w:r w:rsidRPr="04F9C4FC">
        <w:rPr>
          <w:rFonts w:ascii="Calibri" w:eastAsia="Calibri" w:hAnsi="Calibri" w:cs="Calibri"/>
        </w:rPr>
        <w:t xml:space="preserve"> caching framework and deprecated </w:t>
      </w:r>
      <w:proofErr w:type="spellStart"/>
      <w:r w:rsidRPr="04F9C4FC">
        <w:rPr>
          <w:rFonts w:ascii="Calibri" w:eastAsia="Calibri" w:hAnsi="Calibri" w:cs="Calibri"/>
        </w:rPr>
        <w:t>redis</w:t>
      </w:r>
      <w:proofErr w:type="spellEnd"/>
      <w:r w:rsidRPr="04F9C4FC">
        <w:rPr>
          <w:rFonts w:ascii="Calibri" w:eastAsia="Calibri" w:hAnsi="Calibri" w:cs="Calibri"/>
        </w:rPr>
        <w:t xml:space="preserve"> caching for Stand In applications. </w:t>
      </w:r>
    </w:p>
    <w:p w14:paraId="0EC7F5F6" w14:textId="23C8CE1F" w:rsidR="04F9C4FC" w:rsidRDefault="04F9C4FC">
      <w:r w:rsidRPr="04F9C4FC">
        <w:rPr>
          <w:rFonts w:ascii="Calibri" w:eastAsia="Calibri" w:hAnsi="Calibri" w:cs="Calibri"/>
        </w:rPr>
        <w:t xml:space="preserve">Refactored Stand-in API's to be compliant with Zally specifications. Refactored Stand-In UI applications to handle UI changes. </w:t>
      </w:r>
    </w:p>
    <w:p w14:paraId="51B92363" w14:textId="59A0F9FA" w:rsidR="04F9C4FC" w:rsidRDefault="04F9C4FC">
      <w:r w:rsidRPr="04F9C4FC">
        <w:rPr>
          <w:rFonts w:ascii="Calibri" w:eastAsia="Calibri" w:hAnsi="Calibri" w:cs="Calibri"/>
        </w:rPr>
        <w:t xml:space="preserve">Fixed </w:t>
      </w:r>
      <w:proofErr w:type="spellStart"/>
      <w:r w:rsidRPr="04F9C4FC">
        <w:rPr>
          <w:rFonts w:ascii="Calibri" w:eastAsia="Calibri" w:hAnsi="Calibri" w:cs="Calibri"/>
        </w:rPr>
        <w:t>checkmarx</w:t>
      </w:r>
      <w:proofErr w:type="spellEnd"/>
      <w:r w:rsidRPr="04F9C4FC">
        <w:rPr>
          <w:rFonts w:ascii="Calibri" w:eastAsia="Calibri" w:hAnsi="Calibri" w:cs="Calibri"/>
        </w:rPr>
        <w:t xml:space="preserve"> vulnerabilities for all stand-in applications. </w:t>
      </w:r>
    </w:p>
    <w:p w14:paraId="28C9315E" w14:textId="0AC22870" w:rsidR="04F9C4FC" w:rsidRDefault="04F9C4FC">
      <w:r w:rsidRPr="04F9C4FC">
        <w:rPr>
          <w:rFonts w:ascii="Calibri" w:eastAsia="Calibri" w:hAnsi="Calibri" w:cs="Calibri"/>
        </w:rPr>
        <w:t xml:space="preserve">Developed Strand In validation services UI and API features. </w:t>
      </w:r>
    </w:p>
    <w:p w14:paraId="127738D5" w14:textId="0050C8E4" w:rsidR="04F9C4FC" w:rsidRDefault="04F9C4FC">
      <w:r w:rsidRPr="04F9C4FC">
        <w:rPr>
          <w:rFonts w:ascii="Calibri" w:eastAsia="Calibri" w:hAnsi="Calibri" w:cs="Calibri"/>
        </w:rPr>
        <w:t xml:space="preserve">Worked on implementing BTE pipeline changes which is critical </w:t>
      </w:r>
    </w:p>
    <w:p w14:paraId="0F221106" w14:textId="59D910E7" w:rsidR="0022089B" w:rsidRDefault="0022089B" w:rsidP="0022089B">
      <w:pPr>
        <w:rPr>
          <w:ins w:id="0" w:author="Sankara Sarma Akella (Americas 2 - iDEAS-Cloud Transformation)"/>
          <w:rFonts w:ascii="Arial" w:hAnsi="Arial" w:cs="Arial"/>
          <w:color w:val="003366"/>
          <w:sz w:val="20"/>
          <w:szCs w:val="20"/>
        </w:rPr>
      </w:pPr>
      <w:ins w:id="1" w:author="Sankara Sarma Akella (Americas 2 - iDEAS-Cloud Transformation)">
        <w:r>
          <w:t>Worked on implementing BTE pipeline changes</w:t>
        </w:r>
        <w:r w:rsidR="00DA2602">
          <w:t xml:space="preserve"> across all transaction security products which</w:t>
        </w:r>
        <w:r>
          <w:t xml:space="preserve"> is critical</w:t>
        </w:r>
        <w:r w:rsidR="00DA2602">
          <w:t xml:space="preserve"> to app deployments from dev to prod.</w:t>
        </w:r>
      </w:ins>
    </w:p>
    <w:p w14:paraId="68E0AABF" w14:textId="0E9A9342" w:rsidR="0022089B" w:rsidRDefault="0022089B" w:rsidP="0022089B">
      <w:r w:rsidRPr="04F9C4FC">
        <w:rPr>
          <w:rFonts w:ascii="Calibri" w:eastAsia="Calibri" w:hAnsi="Calibri" w:cs="Calibri"/>
        </w:rPr>
        <w:lastRenderedPageBreak/>
        <w:t>Mentored and guided junior team members in Mavericks team.</w:t>
      </w:r>
    </w:p>
    <w:p w14:paraId="20D0A5C4" w14:textId="03107042" w:rsidR="04F9C4FC" w:rsidRDefault="04F9C4FC">
      <w:r w:rsidRPr="04F9C4FC">
        <w:rPr>
          <w:rFonts w:ascii="Calibri" w:eastAsia="Calibri" w:hAnsi="Calibri" w:cs="Calibri"/>
        </w:rPr>
        <w:t xml:space="preserve">No complaints on my deliverables from customer.  </w:t>
      </w:r>
    </w:p>
    <w:p w14:paraId="76E0A47F" w14:textId="0CBBAA4F" w:rsidR="04F9C4FC" w:rsidRDefault="04F9C4FC">
      <w:r w:rsidRPr="04F9C4FC">
        <w:rPr>
          <w:rFonts w:ascii="Calibri" w:eastAsia="Calibri" w:hAnsi="Calibri" w:cs="Calibri"/>
        </w:rPr>
        <w:t xml:space="preserve">As a panelist, conducted interviews for junior positions.  </w:t>
      </w:r>
    </w:p>
    <w:p w14:paraId="12D9C27D" w14:textId="6B762B81" w:rsidR="04F9C4FC" w:rsidRDefault="04F9C4FC">
      <w:r w:rsidRPr="04F9C4FC">
        <w:rPr>
          <w:rFonts w:ascii="Calibri" w:eastAsia="Calibri" w:hAnsi="Calibri" w:cs="Calibri"/>
        </w:rPr>
        <w:t xml:space="preserve">All my deliverables met customer defined quality standards.  </w:t>
      </w:r>
    </w:p>
    <w:p w14:paraId="5AAE1B21" w14:textId="5312349F" w:rsidR="04F9C4FC" w:rsidRDefault="04F9C4FC">
      <w:r w:rsidRPr="04F9C4FC">
        <w:rPr>
          <w:rFonts w:ascii="Calibri" w:eastAsia="Calibri" w:hAnsi="Calibri" w:cs="Calibri"/>
        </w:rPr>
        <w:t xml:space="preserve">Attended JavaScript and Micro-services </w:t>
      </w:r>
      <w:proofErr w:type="spellStart"/>
      <w:r w:rsidRPr="04F9C4FC">
        <w:rPr>
          <w:rFonts w:ascii="Calibri" w:eastAsia="Calibri" w:hAnsi="Calibri" w:cs="Calibri"/>
        </w:rPr>
        <w:t>WebEx</w:t>
      </w:r>
      <w:proofErr w:type="spellEnd"/>
      <w:r w:rsidRPr="04F9C4FC">
        <w:rPr>
          <w:rFonts w:ascii="Calibri" w:eastAsia="Calibri" w:hAnsi="Calibri" w:cs="Calibri"/>
        </w:rPr>
        <w:t xml:space="preserve"> trainings in the 4th Quarter. </w:t>
      </w:r>
    </w:p>
    <w:p w14:paraId="2FB95C10" w14:textId="563753DB" w:rsidR="04F9C4FC" w:rsidRDefault="04F9C4FC">
      <w:r w:rsidRPr="3E631187">
        <w:rPr>
          <w:rFonts w:ascii="Calibri" w:eastAsia="Calibri" w:hAnsi="Calibri" w:cs="Calibri"/>
        </w:rPr>
        <w:t>My focus areas for the next quarter would be to understand CAS applications and functionality and provide value-adds.</w:t>
      </w:r>
    </w:p>
    <w:p w14:paraId="56FA3293" w14:textId="645388D8" w:rsidR="04F9C4FC" w:rsidRDefault="04F9C4FC" w:rsidP="04F9C4FC"/>
    <w:p w14:paraId="27316FF4" w14:textId="77777777" w:rsidR="0022089B" w:rsidRPr="0022089B" w:rsidRDefault="0022089B" w:rsidP="0022089B"/>
    <w:p w14:paraId="54A9A3C6" w14:textId="77777777" w:rsidR="0022089B" w:rsidRDefault="0022089B" w:rsidP="003F2CF4">
      <w:pPr>
        <w:pStyle w:val="Heading1"/>
        <w:rPr>
          <w:shd w:val="clear" w:color="auto" w:fill="FFFFFF"/>
        </w:rPr>
      </w:pPr>
    </w:p>
    <w:p w14:paraId="5270E3F9" w14:textId="04B5FCA3" w:rsidR="003F2CF4" w:rsidRPr="003F2CF4" w:rsidRDefault="003F2CF4" w:rsidP="003F2CF4">
      <w:pPr>
        <w:pStyle w:val="Heading1"/>
      </w:pPr>
      <w:r>
        <w:rPr>
          <w:shd w:val="clear" w:color="auto" w:fill="FFFFFF"/>
        </w:rPr>
        <w:t>Review Comments</w:t>
      </w:r>
    </w:p>
    <w:p w14:paraId="2B30CBAD" w14:textId="471D3450" w:rsidR="003F2CF4" w:rsidRPr="003F2CF4" w:rsidRDefault="003F2CF4" w:rsidP="003F2CF4">
      <w:r w:rsidRPr="003F2CF4">
        <w:t>Completed all my deliverables all on time with quality.</w:t>
      </w:r>
    </w:p>
    <w:p w14:paraId="0A027D4C" w14:textId="13DF588A" w:rsidR="003F2CF4" w:rsidRDefault="003F2CF4" w:rsidP="003F2CF4">
      <w:r w:rsidRPr="003F2CF4">
        <w:t xml:space="preserve">Provided status updates in </w:t>
      </w:r>
      <w:r>
        <w:t xml:space="preserve">daily </w:t>
      </w:r>
      <w:r w:rsidRPr="003F2CF4">
        <w:t>scrum</w:t>
      </w:r>
      <w:r>
        <w:t xml:space="preserve"> calls</w:t>
      </w:r>
      <w:r w:rsidRPr="003F2CF4">
        <w:t xml:space="preserve"> and updated story </w:t>
      </w:r>
      <w:r>
        <w:t xml:space="preserve">discussion board </w:t>
      </w:r>
      <w:r w:rsidR="0002579F">
        <w:t>about</w:t>
      </w:r>
      <w:r>
        <w:t xml:space="preserve"> story progress.</w:t>
      </w:r>
    </w:p>
    <w:p w14:paraId="21394C70" w14:textId="017692A7" w:rsidR="003F2CF4" w:rsidRDefault="00CA41A9" w:rsidP="003F2CF4">
      <w:r>
        <w:t>Rigorously f</w:t>
      </w:r>
      <w:r w:rsidR="003F2CF4">
        <w:t>ollowed up with peer reviewers in St. Louis to get the code reviewed, addressed their queries and got the PR approved at the earliest. When needed, I’ve extended my working hours and followed up with reviewers till late night.</w:t>
      </w:r>
    </w:p>
    <w:p w14:paraId="2083E8A5" w14:textId="354DC25A" w:rsidR="00CD5827" w:rsidRDefault="00CD5827" w:rsidP="003F2CF4">
      <w:r>
        <w:t>Respon</w:t>
      </w:r>
      <w:r w:rsidR="007B7CAB">
        <w:t>ded to customer queries at the earliest with relevant response</w:t>
      </w:r>
      <w:r>
        <w:t>.</w:t>
      </w:r>
    </w:p>
    <w:p w14:paraId="5ECF4957" w14:textId="50C5FC1E" w:rsidR="007B7CAB" w:rsidRDefault="0083460C" w:rsidP="003F2CF4">
      <w:r>
        <w:t xml:space="preserve">Provided value adds, </w:t>
      </w:r>
      <w:r w:rsidR="007B7CAB">
        <w:t>on code quality reports and found issues on bugs and vulnerabilities.</w:t>
      </w:r>
    </w:p>
    <w:p w14:paraId="540612EF" w14:textId="270C7545" w:rsidR="007B7CAB" w:rsidRDefault="007B7CAB" w:rsidP="003F2CF4">
      <w:r>
        <w:t xml:space="preserve">No complaints on </w:t>
      </w:r>
      <w:r w:rsidR="0083460C">
        <w:t xml:space="preserve">my </w:t>
      </w:r>
      <w:r w:rsidR="00A302B3">
        <w:t>deliverables from customer</w:t>
      </w:r>
      <w:r>
        <w:t>.</w:t>
      </w:r>
    </w:p>
    <w:p w14:paraId="23FBB0C9" w14:textId="2904340B" w:rsidR="004152C5" w:rsidRDefault="004152C5" w:rsidP="003F2CF4">
      <w:r>
        <w:t>All my deliverables met customer defined quality standards.</w:t>
      </w:r>
    </w:p>
    <w:p w14:paraId="214D5CF2" w14:textId="6609DF81" w:rsidR="004152C5" w:rsidRDefault="004152C5" w:rsidP="003F2CF4">
      <w:r>
        <w:t>Mentored junior members in the team and helped them to understand client expectations.</w:t>
      </w:r>
    </w:p>
    <w:p w14:paraId="23D048B5" w14:textId="23AB56EA" w:rsidR="004152C5" w:rsidRDefault="004152C5" w:rsidP="003F2CF4">
      <w:r>
        <w:t xml:space="preserve">Collaborated with team members and extended my </w:t>
      </w:r>
      <w:r w:rsidR="00F800C7">
        <w:t>working hours</w:t>
      </w:r>
      <w:r>
        <w:t xml:space="preserve"> to help them to complete their deliverables on time.</w:t>
      </w:r>
    </w:p>
    <w:p w14:paraId="7F322147" w14:textId="3F2A58D6" w:rsidR="00CA41A9" w:rsidRDefault="00CA41A9" w:rsidP="003F2CF4">
      <w:r>
        <w:t>Helped team as and when required technically and resolved their issues.</w:t>
      </w:r>
    </w:p>
    <w:p w14:paraId="4EBD33F1" w14:textId="220CC4BD" w:rsidR="00CA41A9" w:rsidRDefault="004152C5" w:rsidP="003F2CF4">
      <w:r>
        <w:t>C</w:t>
      </w:r>
      <w:r w:rsidR="00EB6A20">
        <w:t xml:space="preserve">onducted interviews for </w:t>
      </w:r>
      <w:r w:rsidR="00CA41A9">
        <w:t>junior</w:t>
      </w:r>
      <w:r w:rsidR="00EB6A20">
        <w:t xml:space="preserve"> positions.</w:t>
      </w:r>
    </w:p>
    <w:p w14:paraId="78FA3D47" w14:textId="54589318" w:rsidR="004152C5" w:rsidRDefault="004152C5" w:rsidP="003F2CF4">
      <w:r>
        <w:t>Attended trainings on Spring Boot and Micro services and Angular 4.</w:t>
      </w:r>
    </w:p>
    <w:p w14:paraId="713186BF" w14:textId="77777777" w:rsidR="004152C5" w:rsidRDefault="004152C5" w:rsidP="003F2CF4"/>
    <w:p w14:paraId="6B4E2959" w14:textId="185EEDD6" w:rsidR="0002579F" w:rsidRDefault="0002579F" w:rsidP="003F2CF4"/>
    <w:p w14:paraId="70CDABBE" w14:textId="77777777" w:rsidR="007B7CAB" w:rsidRDefault="007B7CAB" w:rsidP="003F2CF4"/>
    <w:p w14:paraId="1D520DB7" w14:textId="77777777" w:rsidR="007B7CAB" w:rsidRDefault="007B7CAB" w:rsidP="003F2CF4"/>
    <w:p w14:paraId="115A8621" w14:textId="77777777" w:rsidR="007B7CAB" w:rsidRDefault="007B7CAB" w:rsidP="003F2CF4"/>
    <w:p w14:paraId="4DB39D3C" w14:textId="77777777" w:rsidR="007B7CAB" w:rsidRDefault="007B7CAB" w:rsidP="003F2CF4"/>
    <w:p w14:paraId="7297DD99" w14:textId="77777777" w:rsidR="003F2CF4" w:rsidRDefault="003F2CF4" w:rsidP="003F2CF4"/>
    <w:p w14:paraId="0CB87C7B" w14:textId="77777777" w:rsidR="003F2CF4" w:rsidRPr="003F2CF4" w:rsidRDefault="003F2CF4" w:rsidP="003F2CF4"/>
    <w:p w14:paraId="7C6BDCE9" w14:textId="3F1696D9" w:rsidR="00DA2602" w:rsidRDefault="00DA2602"/>
    <w:sectPr w:rsidR="00DA26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43893" w14:textId="77777777" w:rsidR="00FE09D4" w:rsidRDefault="00FE09D4" w:rsidP="006B5373">
      <w:pPr>
        <w:spacing w:after="0" w:line="240" w:lineRule="auto"/>
      </w:pPr>
      <w:r>
        <w:separator/>
      </w:r>
    </w:p>
  </w:endnote>
  <w:endnote w:type="continuationSeparator" w:id="0">
    <w:p w14:paraId="15A74C8B" w14:textId="77777777" w:rsidR="00FE09D4" w:rsidRDefault="00FE09D4" w:rsidP="006B5373">
      <w:pPr>
        <w:spacing w:after="0" w:line="240" w:lineRule="auto"/>
      </w:pPr>
      <w:r>
        <w:continuationSeparator/>
      </w:r>
    </w:p>
  </w:endnote>
  <w:endnote w:type="continuationNotice" w:id="1">
    <w:p w14:paraId="28931F7B" w14:textId="77777777" w:rsidR="00FE09D4" w:rsidRDefault="00FE09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E203C" w14:textId="77777777" w:rsidR="00DA2602" w:rsidRDefault="00DA2602">
    <w:pPr>
      <w:pStyle w:val="Footer"/>
    </w:pPr>
    <w:r>
      <w:rPr>
        <w:noProof/>
      </w:rPr>
      <mc:AlternateContent>
        <mc:Choice Requires="wps">
          <w:drawing>
            <wp:anchor distT="0" distB="0" distL="114300" distR="114300" simplePos="0" relativeHeight="251658240" behindDoc="0" locked="0" layoutInCell="0" allowOverlap="1" wp14:anchorId="0A058F61" wp14:editId="125A449F">
              <wp:simplePos x="0" y="0"/>
              <wp:positionH relativeFrom="page">
                <wp:posOffset>0</wp:posOffset>
              </wp:positionH>
              <wp:positionV relativeFrom="page">
                <wp:posOffset>9601200</wp:posOffset>
              </wp:positionV>
              <wp:extent cx="7772400" cy="266700"/>
              <wp:effectExtent l="0" t="0" r="0" b="0"/>
              <wp:wrapNone/>
              <wp:docPr id="1" name="MSIPCM13544e5e9f8d62d88c1b2ace"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074D12" w14:textId="77777777" w:rsidR="00DA2602" w:rsidRPr="006B5373" w:rsidRDefault="00DA2602" w:rsidP="006B5373">
                          <w:pPr>
                            <w:spacing w:after="0"/>
                            <w:jc w:val="center"/>
                            <w:rPr>
                              <w:rFonts w:ascii="Arial" w:hAnsi="Arial" w:cs="Arial"/>
                              <w:color w:val="000000"/>
                              <w:sz w:val="14"/>
                            </w:rPr>
                          </w:pPr>
                          <w:r w:rsidRPr="006B5373">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A058F61" id="_x0000_t202" coordsize="21600,21600" o:spt="202" path="m,l,21600r21600,l21600,xe">
              <v:stroke joinstyle="miter"/>
              <v:path gradientshapeok="t" o:connecttype="rect"/>
            </v:shapetype>
            <v:shape id="MSIPCM13544e5e9f8d62d88c1b2ace" o:spid="_x0000_s1026" type="#_x0000_t202" alt="{&quot;HashCode&quot;:2133105206,&quot;Height&quot;:792.0,&quot;Width&quot;:612.0,&quot;Placement&quot;:&quot;Footer&quot;,&quot;Index&quot;:&quot;Primary&quot;,&quot;Section&quot;:1,&quot;Top&quot;:0.0,&quot;Left&quot;:0.0}" style="position:absolute;margin-left:0;margin-top:756pt;width:612pt;height:21pt;z-index:25165824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2C074D12" w14:textId="77777777" w:rsidR="00DA2602" w:rsidRPr="006B5373" w:rsidRDefault="00DA2602" w:rsidP="006B5373">
                    <w:pPr>
                      <w:spacing w:after="0"/>
                      <w:jc w:val="center"/>
                      <w:rPr>
                        <w:rFonts w:ascii="Arial" w:hAnsi="Arial" w:cs="Arial"/>
                        <w:color w:val="000000"/>
                        <w:sz w:val="14"/>
                      </w:rPr>
                    </w:pPr>
                    <w:r w:rsidRPr="006B5373">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DAF17" w14:textId="77777777" w:rsidR="00FE09D4" w:rsidRDefault="00FE09D4" w:rsidP="006B5373">
      <w:pPr>
        <w:spacing w:after="0" w:line="240" w:lineRule="auto"/>
      </w:pPr>
      <w:r>
        <w:separator/>
      </w:r>
    </w:p>
  </w:footnote>
  <w:footnote w:type="continuationSeparator" w:id="0">
    <w:p w14:paraId="43C804F5" w14:textId="77777777" w:rsidR="00FE09D4" w:rsidRDefault="00FE09D4" w:rsidP="006B5373">
      <w:pPr>
        <w:spacing w:after="0" w:line="240" w:lineRule="auto"/>
      </w:pPr>
      <w:r>
        <w:continuationSeparator/>
      </w:r>
    </w:p>
  </w:footnote>
  <w:footnote w:type="continuationNotice" w:id="1">
    <w:p w14:paraId="37B5B6D2" w14:textId="77777777" w:rsidR="00FE09D4" w:rsidRDefault="00FE09D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FA0D2"/>
    <w:multiLevelType w:val="hybridMultilevel"/>
    <w:tmpl w:val="953454DE"/>
    <w:lvl w:ilvl="0" w:tplc="523E9542">
      <w:start w:val="1"/>
      <w:numFmt w:val="bullet"/>
      <w:lvlText w:val=""/>
      <w:lvlJc w:val="left"/>
      <w:pPr>
        <w:ind w:left="720" w:hanging="360"/>
      </w:pPr>
      <w:rPr>
        <w:rFonts w:ascii="Symbol" w:hAnsi="Symbol" w:hint="default"/>
      </w:rPr>
    </w:lvl>
    <w:lvl w:ilvl="1" w:tplc="8F3A3CE0">
      <w:start w:val="1"/>
      <w:numFmt w:val="bullet"/>
      <w:lvlText w:val="o"/>
      <w:lvlJc w:val="left"/>
      <w:pPr>
        <w:ind w:left="1440" w:hanging="360"/>
      </w:pPr>
      <w:rPr>
        <w:rFonts w:ascii="Courier New" w:hAnsi="Courier New" w:hint="default"/>
      </w:rPr>
    </w:lvl>
    <w:lvl w:ilvl="2" w:tplc="AC2A76C4">
      <w:start w:val="1"/>
      <w:numFmt w:val="bullet"/>
      <w:lvlText w:val=""/>
      <w:lvlJc w:val="left"/>
      <w:pPr>
        <w:ind w:left="2160" w:hanging="360"/>
      </w:pPr>
      <w:rPr>
        <w:rFonts w:ascii="Wingdings" w:hAnsi="Wingdings" w:hint="default"/>
      </w:rPr>
    </w:lvl>
    <w:lvl w:ilvl="3" w:tplc="C8921D4E">
      <w:start w:val="1"/>
      <w:numFmt w:val="bullet"/>
      <w:lvlText w:val=""/>
      <w:lvlJc w:val="left"/>
      <w:pPr>
        <w:ind w:left="2880" w:hanging="360"/>
      </w:pPr>
      <w:rPr>
        <w:rFonts w:ascii="Symbol" w:hAnsi="Symbol" w:hint="default"/>
      </w:rPr>
    </w:lvl>
    <w:lvl w:ilvl="4" w:tplc="C454761C">
      <w:start w:val="1"/>
      <w:numFmt w:val="bullet"/>
      <w:lvlText w:val="o"/>
      <w:lvlJc w:val="left"/>
      <w:pPr>
        <w:ind w:left="3600" w:hanging="360"/>
      </w:pPr>
      <w:rPr>
        <w:rFonts w:ascii="Courier New" w:hAnsi="Courier New" w:hint="default"/>
      </w:rPr>
    </w:lvl>
    <w:lvl w:ilvl="5" w:tplc="A0C41B9C">
      <w:start w:val="1"/>
      <w:numFmt w:val="bullet"/>
      <w:lvlText w:val=""/>
      <w:lvlJc w:val="left"/>
      <w:pPr>
        <w:ind w:left="4320" w:hanging="360"/>
      </w:pPr>
      <w:rPr>
        <w:rFonts w:ascii="Wingdings" w:hAnsi="Wingdings" w:hint="default"/>
      </w:rPr>
    </w:lvl>
    <w:lvl w:ilvl="6" w:tplc="9DFA1134">
      <w:start w:val="1"/>
      <w:numFmt w:val="bullet"/>
      <w:lvlText w:val=""/>
      <w:lvlJc w:val="left"/>
      <w:pPr>
        <w:ind w:left="5040" w:hanging="360"/>
      </w:pPr>
      <w:rPr>
        <w:rFonts w:ascii="Symbol" w:hAnsi="Symbol" w:hint="default"/>
      </w:rPr>
    </w:lvl>
    <w:lvl w:ilvl="7" w:tplc="37841564">
      <w:start w:val="1"/>
      <w:numFmt w:val="bullet"/>
      <w:lvlText w:val="o"/>
      <w:lvlJc w:val="left"/>
      <w:pPr>
        <w:ind w:left="5760" w:hanging="360"/>
      </w:pPr>
      <w:rPr>
        <w:rFonts w:ascii="Courier New" w:hAnsi="Courier New" w:hint="default"/>
      </w:rPr>
    </w:lvl>
    <w:lvl w:ilvl="8" w:tplc="DC067A28">
      <w:start w:val="1"/>
      <w:numFmt w:val="bullet"/>
      <w:lvlText w:val=""/>
      <w:lvlJc w:val="left"/>
      <w:pPr>
        <w:ind w:left="6480" w:hanging="360"/>
      </w:pPr>
      <w:rPr>
        <w:rFonts w:ascii="Wingdings" w:hAnsi="Wingdings" w:hint="default"/>
      </w:rPr>
    </w:lvl>
  </w:abstractNum>
  <w:abstractNum w:abstractNumId="1" w15:restartNumberingAfterBreak="0">
    <w:nsid w:val="2AA2513A"/>
    <w:multiLevelType w:val="multilevel"/>
    <w:tmpl w:val="BC28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900000">
    <w:abstractNumId w:val="0"/>
  </w:num>
  <w:num w:numId="2" w16cid:durableId="4228484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nkara Sarma Akella (Americas 2 - iDEAS-Cloud Transformation)">
    <w15:presenceInfo w15:providerId="AD" w15:userId="S-1-5-21-57989841-616249376-1801674531-7624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373"/>
    <w:rsid w:val="0002579F"/>
    <w:rsid w:val="00027753"/>
    <w:rsid w:val="00036D63"/>
    <w:rsid w:val="00045B00"/>
    <w:rsid w:val="000921AB"/>
    <w:rsid w:val="000F04C4"/>
    <w:rsid w:val="000F20AC"/>
    <w:rsid w:val="00106D3F"/>
    <w:rsid w:val="00136F73"/>
    <w:rsid w:val="00141FF4"/>
    <w:rsid w:val="00142CEA"/>
    <w:rsid w:val="00192F38"/>
    <w:rsid w:val="001D5AF9"/>
    <w:rsid w:val="001E4449"/>
    <w:rsid w:val="001F1069"/>
    <w:rsid w:val="00213950"/>
    <w:rsid w:val="0022089B"/>
    <w:rsid w:val="002740E6"/>
    <w:rsid w:val="00294BC0"/>
    <w:rsid w:val="002A0919"/>
    <w:rsid w:val="002D1FE2"/>
    <w:rsid w:val="002D3395"/>
    <w:rsid w:val="00310881"/>
    <w:rsid w:val="0034591A"/>
    <w:rsid w:val="003C3A86"/>
    <w:rsid w:val="003D4DFB"/>
    <w:rsid w:val="003F2CF4"/>
    <w:rsid w:val="004152C5"/>
    <w:rsid w:val="00463060"/>
    <w:rsid w:val="004B649D"/>
    <w:rsid w:val="004C28C9"/>
    <w:rsid w:val="005A636D"/>
    <w:rsid w:val="005B570C"/>
    <w:rsid w:val="005E22C2"/>
    <w:rsid w:val="0061166F"/>
    <w:rsid w:val="006B1996"/>
    <w:rsid w:val="006B5373"/>
    <w:rsid w:val="006C51E8"/>
    <w:rsid w:val="006E6884"/>
    <w:rsid w:val="00725AFA"/>
    <w:rsid w:val="007B7CAB"/>
    <w:rsid w:val="007F1B9B"/>
    <w:rsid w:val="007F529D"/>
    <w:rsid w:val="0083460C"/>
    <w:rsid w:val="008476D3"/>
    <w:rsid w:val="00940852"/>
    <w:rsid w:val="00982F97"/>
    <w:rsid w:val="00982FC7"/>
    <w:rsid w:val="009C2AD3"/>
    <w:rsid w:val="009C363B"/>
    <w:rsid w:val="009F3CD8"/>
    <w:rsid w:val="00A302B3"/>
    <w:rsid w:val="00A35FF2"/>
    <w:rsid w:val="00A66027"/>
    <w:rsid w:val="00A9130D"/>
    <w:rsid w:val="00AC097D"/>
    <w:rsid w:val="00B7077F"/>
    <w:rsid w:val="00BC3F2B"/>
    <w:rsid w:val="00BE14DE"/>
    <w:rsid w:val="00C55F2B"/>
    <w:rsid w:val="00CA41A9"/>
    <w:rsid w:val="00CB2447"/>
    <w:rsid w:val="00CB5C70"/>
    <w:rsid w:val="00CD5827"/>
    <w:rsid w:val="00D1146A"/>
    <w:rsid w:val="00D65BC0"/>
    <w:rsid w:val="00D670DA"/>
    <w:rsid w:val="00D904A7"/>
    <w:rsid w:val="00DA2602"/>
    <w:rsid w:val="00E151B8"/>
    <w:rsid w:val="00EB6A20"/>
    <w:rsid w:val="00EE169D"/>
    <w:rsid w:val="00F03922"/>
    <w:rsid w:val="00F057F4"/>
    <w:rsid w:val="00F24843"/>
    <w:rsid w:val="00F46704"/>
    <w:rsid w:val="00F542E5"/>
    <w:rsid w:val="00F66CFD"/>
    <w:rsid w:val="00F800C7"/>
    <w:rsid w:val="00F95D7F"/>
    <w:rsid w:val="00FE09D4"/>
    <w:rsid w:val="02ECF438"/>
    <w:rsid w:val="04535689"/>
    <w:rsid w:val="04573FD7"/>
    <w:rsid w:val="04F9C4FC"/>
    <w:rsid w:val="05A329D5"/>
    <w:rsid w:val="065C926C"/>
    <w:rsid w:val="087318AA"/>
    <w:rsid w:val="0B00AFD0"/>
    <w:rsid w:val="0CCBD3F0"/>
    <w:rsid w:val="0DD01304"/>
    <w:rsid w:val="0F73EC19"/>
    <w:rsid w:val="1037C178"/>
    <w:rsid w:val="116B64E6"/>
    <w:rsid w:val="1297A2D4"/>
    <w:rsid w:val="12DA8B7C"/>
    <w:rsid w:val="1310EDCB"/>
    <w:rsid w:val="13B45258"/>
    <w:rsid w:val="16EEBA17"/>
    <w:rsid w:val="16F0BB7A"/>
    <w:rsid w:val="170B6F45"/>
    <w:rsid w:val="17D4820C"/>
    <w:rsid w:val="187F9EF9"/>
    <w:rsid w:val="19E8D401"/>
    <w:rsid w:val="1A74D2E6"/>
    <w:rsid w:val="1A8AB7A9"/>
    <w:rsid w:val="1B0177D6"/>
    <w:rsid w:val="1B84E2D3"/>
    <w:rsid w:val="1BB3566D"/>
    <w:rsid w:val="1C10A347"/>
    <w:rsid w:val="1D39E7BF"/>
    <w:rsid w:val="1E3AD4FD"/>
    <w:rsid w:val="1F0A5232"/>
    <w:rsid w:val="208AB0DE"/>
    <w:rsid w:val="20F14E0D"/>
    <w:rsid w:val="2113C008"/>
    <w:rsid w:val="2177AE43"/>
    <w:rsid w:val="2226813F"/>
    <w:rsid w:val="2262629B"/>
    <w:rsid w:val="2518A65B"/>
    <w:rsid w:val="2544F9A4"/>
    <w:rsid w:val="258A1C86"/>
    <w:rsid w:val="289D173B"/>
    <w:rsid w:val="2AB37EFF"/>
    <w:rsid w:val="2BCFDD6C"/>
    <w:rsid w:val="2CE22E2D"/>
    <w:rsid w:val="2D51048E"/>
    <w:rsid w:val="2D949683"/>
    <w:rsid w:val="2DC69BAA"/>
    <w:rsid w:val="2FE37C45"/>
    <w:rsid w:val="302505CF"/>
    <w:rsid w:val="30977288"/>
    <w:rsid w:val="3202B49D"/>
    <w:rsid w:val="32302931"/>
    <w:rsid w:val="32B262B8"/>
    <w:rsid w:val="331585C1"/>
    <w:rsid w:val="334DA825"/>
    <w:rsid w:val="33C73A93"/>
    <w:rsid w:val="3435DD2E"/>
    <w:rsid w:val="3455CA6D"/>
    <w:rsid w:val="397AE8B3"/>
    <w:rsid w:val="397C3A9D"/>
    <w:rsid w:val="3C32703A"/>
    <w:rsid w:val="3DD1B97A"/>
    <w:rsid w:val="3DD79F0D"/>
    <w:rsid w:val="3E392A37"/>
    <w:rsid w:val="3E631187"/>
    <w:rsid w:val="401AD4ED"/>
    <w:rsid w:val="40396069"/>
    <w:rsid w:val="41D55470"/>
    <w:rsid w:val="41F08813"/>
    <w:rsid w:val="4446E091"/>
    <w:rsid w:val="462B13BF"/>
    <w:rsid w:val="477E8153"/>
    <w:rsid w:val="47BDE77D"/>
    <w:rsid w:val="47C6E420"/>
    <w:rsid w:val="485E3C50"/>
    <w:rsid w:val="48F086F3"/>
    <w:rsid w:val="491A51B4"/>
    <w:rsid w:val="494D7217"/>
    <w:rsid w:val="49FA0CB1"/>
    <w:rsid w:val="4A62F156"/>
    <w:rsid w:val="4AB62215"/>
    <w:rsid w:val="4B74CF71"/>
    <w:rsid w:val="4B95DD12"/>
    <w:rsid w:val="4BBA6129"/>
    <w:rsid w:val="4E3625A4"/>
    <w:rsid w:val="4E5EDB39"/>
    <w:rsid w:val="4E79E4E6"/>
    <w:rsid w:val="4E96A526"/>
    <w:rsid w:val="4EC10118"/>
    <w:rsid w:val="4EE883EE"/>
    <w:rsid w:val="4F899338"/>
    <w:rsid w:val="510066FC"/>
    <w:rsid w:val="54989B38"/>
    <w:rsid w:val="54A1C974"/>
    <w:rsid w:val="54F560B6"/>
    <w:rsid w:val="57B8DF71"/>
    <w:rsid w:val="59A6D7D5"/>
    <w:rsid w:val="5AD7C4F8"/>
    <w:rsid w:val="5C1B6172"/>
    <w:rsid w:val="5CD92EA2"/>
    <w:rsid w:val="5CDFFDA1"/>
    <w:rsid w:val="62C261E3"/>
    <w:rsid w:val="62DF454A"/>
    <w:rsid w:val="631A610D"/>
    <w:rsid w:val="637E97F1"/>
    <w:rsid w:val="64BD54AB"/>
    <w:rsid w:val="65789780"/>
    <w:rsid w:val="690FDBFC"/>
    <w:rsid w:val="6A292164"/>
    <w:rsid w:val="6A41A670"/>
    <w:rsid w:val="6C166F6E"/>
    <w:rsid w:val="6C2A3353"/>
    <w:rsid w:val="6DC9ED02"/>
    <w:rsid w:val="6E22CCD2"/>
    <w:rsid w:val="6EFC9287"/>
    <w:rsid w:val="709862E8"/>
    <w:rsid w:val="71018DC4"/>
    <w:rsid w:val="711318C5"/>
    <w:rsid w:val="718F42FF"/>
    <w:rsid w:val="71CA84A6"/>
    <w:rsid w:val="738AF712"/>
    <w:rsid w:val="76412CAF"/>
    <w:rsid w:val="76F59F4C"/>
    <w:rsid w:val="76F6820F"/>
    <w:rsid w:val="79F1DA63"/>
    <w:rsid w:val="7A3F452E"/>
    <w:rsid w:val="7A87A7FB"/>
    <w:rsid w:val="7AA0CFB9"/>
    <w:rsid w:val="7AFDF28A"/>
    <w:rsid w:val="7B0F5957"/>
    <w:rsid w:val="7B85525F"/>
    <w:rsid w:val="7B94801A"/>
    <w:rsid w:val="7CB36AA4"/>
    <w:rsid w:val="7DE7FE52"/>
    <w:rsid w:val="7E61FCA7"/>
    <w:rsid w:val="7F7FE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97051"/>
  <w15:chartTrackingRefBased/>
  <w15:docId w15:val="{A2ECA32B-BBDB-4538-862A-B12F193E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C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3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373"/>
  </w:style>
  <w:style w:type="paragraph" w:styleId="Footer">
    <w:name w:val="footer"/>
    <w:basedOn w:val="Normal"/>
    <w:link w:val="FooterChar"/>
    <w:uiPriority w:val="99"/>
    <w:unhideWhenUsed/>
    <w:rsid w:val="006B53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373"/>
  </w:style>
  <w:style w:type="character" w:customStyle="1" w:styleId="Heading1Char">
    <w:name w:val="Heading 1 Char"/>
    <w:basedOn w:val="DefaultParagraphFont"/>
    <w:link w:val="Heading1"/>
    <w:uiPriority w:val="9"/>
    <w:rsid w:val="003F2CF4"/>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F2CF4"/>
    <w:rPr>
      <w:i/>
      <w:iCs/>
    </w:rPr>
  </w:style>
  <w:style w:type="character" w:styleId="Strong">
    <w:name w:val="Strong"/>
    <w:basedOn w:val="DefaultParagraphFont"/>
    <w:uiPriority w:val="22"/>
    <w:qFormat/>
    <w:rsid w:val="003F2CF4"/>
    <w:rPr>
      <w:b/>
      <w:bCs/>
    </w:rPr>
  </w:style>
  <w:style w:type="paragraph" w:customStyle="1" w:styleId="paragraph">
    <w:name w:val="paragraph"/>
    <w:basedOn w:val="Normal"/>
    <w:rsid w:val="0022089B"/>
    <w:pPr>
      <w:spacing w:after="0" w:line="240" w:lineRule="auto"/>
    </w:pPr>
    <w:rPr>
      <w:rFonts w:ascii="Times New Roman" w:hAnsi="Times New Roman" w:cs="Times New Roman"/>
      <w:sz w:val="24"/>
      <w:szCs w:val="24"/>
    </w:rPr>
  </w:style>
  <w:style w:type="character" w:customStyle="1" w:styleId="normaltextrun">
    <w:name w:val="normaltextrun"/>
    <w:basedOn w:val="DefaultParagraphFont"/>
    <w:rsid w:val="0022089B"/>
  </w:style>
  <w:style w:type="character" w:customStyle="1" w:styleId="eop">
    <w:name w:val="eop"/>
    <w:basedOn w:val="DefaultParagraphFont"/>
    <w:rsid w:val="0022089B"/>
  </w:style>
  <w:style w:type="paragraph" w:styleId="NoSpacing">
    <w:name w:val="No Spacing"/>
    <w:uiPriority w:val="1"/>
    <w:qFormat/>
    <w:rsid w:val="005B57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04959">
      <w:bodyDiv w:val="1"/>
      <w:marLeft w:val="0"/>
      <w:marRight w:val="0"/>
      <w:marTop w:val="0"/>
      <w:marBottom w:val="0"/>
      <w:divBdr>
        <w:top w:val="none" w:sz="0" w:space="0" w:color="auto"/>
        <w:left w:val="none" w:sz="0" w:space="0" w:color="auto"/>
        <w:bottom w:val="none" w:sz="0" w:space="0" w:color="auto"/>
        <w:right w:val="none" w:sz="0" w:space="0" w:color="auto"/>
      </w:divBdr>
    </w:div>
    <w:div w:id="961616302">
      <w:bodyDiv w:val="1"/>
      <w:marLeft w:val="0"/>
      <w:marRight w:val="0"/>
      <w:marTop w:val="0"/>
      <w:marBottom w:val="0"/>
      <w:divBdr>
        <w:top w:val="none" w:sz="0" w:space="0" w:color="auto"/>
        <w:left w:val="none" w:sz="0" w:space="0" w:color="auto"/>
        <w:bottom w:val="none" w:sz="0" w:space="0" w:color="auto"/>
        <w:right w:val="none" w:sz="0" w:space="0" w:color="auto"/>
      </w:divBdr>
    </w:div>
    <w:div w:id="1268346532">
      <w:bodyDiv w:val="1"/>
      <w:marLeft w:val="0"/>
      <w:marRight w:val="0"/>
      <w:marTop w:val="0"/>
      <w:marBottom w:val="0"/>
      <w:divBdr>
        <w:top w:val="none" w:sz="0" w:space="0" w:color="auto"/>
        <w:left w:val="none" w:sz="0" w:space="0" w:color="auto"/>
        <w:bottom w:val="none" w:sz="0" w:space="0" w:color="auto"/>
        <w:right w:val="none" w:sz="0" w:space="0" w:color="auto"/>
      </w:divBdr>
    </w:div>
    <w:div w:id="1273904762">
      <w:bodyDiv w:val="1"/>
      <w:marLeft w:val="0"/>
      <w:marRight w:val="0"/>
      <w:marTop w:val="0"/>
      <w:marBottom w:val="0"/>
      <w:divBdr>
        <w:top w:val="none" w:sz="0" w:space="0" w:color="auto"/>
        <w:left w:val="none" w:sz="0" w:space="0" w:color="auto"/>
        <w:bottom w:val="none" w:sz="0" w:space="0" w:color="auto"/>
        <w:right w:val="none" w:sz="0" w:space="0" w:color="auto"/>
      </w:divBdr>
    </w:div>
    <w:div w:id="1777092232">
      <w:bodyDiv w:val="1"/>
      <w:marLeft w:val="0"/>
      <w:marRight w:val="0"/>
      <w:marTop w:val="0"/>
      <w:marBottom w:val="0"/>
      <w:divBdr>
        <w:top w:val="none" w:sz="0" w:space="0" w:color="auto"/>
        <w:left w:val="none" w:sz="0" w:space="0" w:color="auto"/>
        <w:bottom w:val="none" w:sz="0" w:space="0" w:color="auto"/>
        <w:right w:val="none" w:sz="0" w:space="0" w:color="auto"/>
      </w:divBdr>
    </w:div>
    <w:div w:id="192873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959DBFFCEE134B9B4A95083CBF1707" ma:contentTypeVersion="12" ma:contentTypeDescription="Create a new document." ma:contentTypeScope="" ma:versionID="bcb1abb0a986c39804152ae76907ea4a">
  <xsd:schema xmlns:xsd="http://www.w3.org/2001/XMLSchema" xmlns:xs="http://www.w3.org/2001/XMLSchema" xmlns:p="http://schemas.microsoft.com/office/2006/metadata/properties" xmlns:ns3="5cb5e69e-525c-4199-b5bb-2cbb28e28bb0" xmlns:ns4="c653dd6f-392c-4a27-aa3b-121cfa05d257" targetNamespace="http://schemas.microsoft.com/office/2006/metadata/properties" ma:root="true" ma:fieldsID="d2f4f7afbd4d717973d621fb8bead8b1" ns3:_="" ns4:_="">
    <xsd:import namespace="5cb5e69e-525c-4199-b5bb-2cbb28e28bb0"/>
    <xsd:import namespace="c653dd6f-392c-4a27-aa3b-121cfa05d25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5e69e-525c-4199-b5bb-2cbb28e28b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53dd6f-392c-4a27-aa3b-121cfa05d25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DB13C8-C74C-4B67-8F32-0F025DBE3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b5e69e-525c-4199-b5bb-2cbb28e28bb0"/>
    <ds:schemaRef ds:uri="c653dd6f-392c-4a27-aa3b-121cfa05d2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6C306-1B7C-43A7-BC43-BF0FB1752CF5}">
  <ds:schemaRefs>
    <ds:schemaRef ds:uri="http://schemas.microsoft.com/sharepoint/v3/contenttype/forms"/>
  </ds:schemaRefs>
</ds:datastoreItem>
</file>

<file path=customXml/itemProps3.xml><?xml version="1.0" encoding="utf-8"?>
<ds:datastoreItem xmlns:ds="http://schemas.openxmlformats.org/officeDocument/2006/customXml" ds:itemID="{FCE44B77-28AB-45DD-A821-15A31055F8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1420</Words>
  <Characters>8094</Characters>
  <Application>Microsoft Office Word</Application>
  <DocSecurity>0</DocSecurity>
  <Lines>67</Lines>
  <Paragraphs>18</Paragraphs>
  <ScaleCrop>false</ScaleCrop>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 Sarma Akella (Americas 2 - iDEAS-Cloud Transformation)</dc:creator>
  <cp:keywords/>
  <dc:description/>
  <cp:lastModifiedBy>Sankara Sarma Akella</cp:lastModifiedBy>
  <cp:revision>65</cp:revision>
  <dcterms:created xsi:type="dcterms:W3CDTF">2021-03-27T16:34:00Z</dcterms:created>
  <dcterms:modified xsi:type="dcterms:W3CDTF">2025-04-14T02:56:00Z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c544ca-bb84-4280-906e-934547e1d30c_Extended_MSFT_Method">
    <vt:lpwstr>Standard</vt:lpwstr>
  </property>
  <property fmtid="{D5CDD505-2E9C-101B-9397-08002B2CF9AE}" pid="3" name="MSIP_Label_a8c544ca-bb84-4280-906e-934547e1d30c_Removed">
    <vt:lpwstr>False</vt:lpwstr>
  </property>
  <property fmtid="{D5CDD505-2E9C-101B-9397-08002B2CF9AE}" pid="4" name="MSIP_Label_a8c544ca-bb84-4280-906e-934547e1d30c_ActionId">
    <vt:lpwstr>9d20e7f7-6af9-4a3a-9c2f-9c97cab12d95</vt:lpwstr>
  </property>
  <property fmtid="{D5CDD505-2E9C-101B-9397-08002B2CF9AE}" pid="5" name="MSIP_Label_a8c544ca-bb84-4280-906e-934547e1d30c_Name">
    <vt:lpwstr>Internal - General Use</vt:lpwstr>
  </property>
  <property fmtid="{D5CDD505-2E9C-101B-9397-08002B2CF9AE}" pid="6" name="MSIP_Label_a8c544ca-bb84-4280-906e-934547e1d30c_SetDate">
    <vt:lpwstr>2024-11-26T02:38:12Z</vt:lpwstr>
  </property>
  <property fmtid="{D5CDD505-2E9C-101B-9397-08002B2CF9AE}" pid="7" name="MSIP_Label_a8c544ca-bb84-4280-906e-934547e1d30c_SiteId">
    <vt:lpwstr>258ac4e4-146a-411e-9dc8-79a9e12fd6da</vt:lpwstr>
  </property>
  <property fmtid="{D5CDD505-2E9C-101B-9397-08002B2CF9AE}" pid="8" name="MSIP_Label_a8c544ca-bb84-4280-906e-934547e1d30c_Enabled">
    <vt:lpwstr>True</vt:lpwstr>
  </property>
  <property fmtid="{D5CDD505-2E9C-101B-9397-08002B2CF9AE}" pid="9" name="ContentTypeId">
    <vt:lpwstr>0x010100D2959DBFFCEE134B9B4A95083CBF1707</vt:lpwstr>
  </property>
  <property fmtid="{D5CDD505-2E9C-101B-9397-08002B2CF9AE}" pid="10" name="Sensitivity">
    <vt:lpwstr>Internal - General Use</vt:lpwstr>
  </property>
</Properties>
</file>